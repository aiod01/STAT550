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7F5A0" w14:textId="77777777" w:rsidR="00B01B0F" w:rsidRPr="00B01B0F" w:rsidRDefault="00B01B0F" w:rsidP="004518C8">
      <w:pPr>
        <w:pStyle w:val="NoSpacing"/>
        <w:rPr>
          <w:rFonts w:ascii="Arial" w:hAnsi="Arial" w:cs="Arial"/>
          <w:b/>
          <w:sz w:val="28"/>
          <w:szCs w:val="28"/>
          <w:shd w:val="clear" w:color="auto" w:fill="FFFFFF"/>
        </w:rPr>
      </w:pPr>
      <w:r>
        <w:rPr>
          <w:rFonts w:ascii="Arial" w:hAnsi="Arial" w:cs="Arial"/>
          <w:b/>
          <w:shd w:val="clear" w:color="auto" w:fill="FFFFFF"/>
        </w:rPr>
        <w:tab/>
      </w:r>
      <w:r>
        <w:rPr>
          <w:rFonts w:ascii="Arial" w:hAnsi="Arial" w:cs="Arial"/>
          <w:b/>
          <w:shd w:val="clear" w:color="auto" w:fill="FFFFFF"/>
        </w:rPr>
        <w:tab/>
      </w:r>
      <w:r>
        <w:rPr>
          <w:rFonts w:ascii="Arial" w:hAnsi="Arial" w:cs="Arial"/>
          <w:b/>
          <w:shd w:val="clear" w:color="auto" w:fill="FFFFFF"/>
        </w:rPr>
        <w:tab/>
      </w:r>
      <w:r>
        <w:rPr>
          <w:rFonts w:ascii="Arial" w:hAnsi="Arial" w:cs="Arial"/>
          <w:b/>
          <w:shd w:val="clear" w:color="auto" w:fill="FFFFFF"/>
        </w:rPr>
        <w:tab/>
        <w:t xml:space="preserve">  </w:t>
      </w:r>
      <w:r>
        <w:rPr>
          <w:rFonts w:ascii="Arial" w:hAnsi="Arial" w:cs="Arial"/>
          <w:b/>
          <w:shd w:val="clear" w:color="auto" w:fill="FFFFFF"/>
        </w:rPr>
        <w:tab/>
      </w:r>
      <w:commentRangeStart w:id="0"/>
      <w:r w:rsidRPr="00B01B0F">
        <w:rPr>
          <w:rFonts w:ascii="Arial" w:hAnsi="Arial" w:cs="Arial"/>
          <w:b/>
          <w:sz w:val="28"/>
          <w:szCs w:val="28"/>
          <w:shd w:val="clear" w:color="auto" w:fill="FFFFFF"/>
        </w:rPr>
        <w:t>Proposal</w:t>
      </w:r>
      <w:commentRangeEnd w:id="0"/>
      <w:r w:rsidR="00B95D26">
        <w:rPr>
          <w:rStyle w:val="CommentReference"/>
        </w:rPr>
        <w:commentReference w:id="0"/>
      </w:r>
    </w:p>
    <w:p w14:paraId="56D6B532" w14:textId="77777777" w:rsidR="00B01B0F" w:rsidRDefault="00B01B0F" w:rsidP="004518C8">
      <w:pPr>
        <w:pStyle w:val="NoSpacing"/>
        <w:rPr>
          <w:rFonts w:ascii="Arial" w:hAnsi="Arial" w:cs="Arial"/>
          <w:b/>
          <w:shd w:val="clear" w:color="auto" w:fill="FFFFFF"/>
        </w:rPr>
      </w:pPr>
    </w:p>
    <w:p w14:paraId="05F2103E" w14:textId="77777777" w:rsidR="00B01B0F" w:rsidRPr="004518C8" w:rsidRDefault="004518C8" w:rsidP="004518C8">
      <w:pPr>
        <w:pStyle w:val="NoSpacing"/>
        <w:rPr>
          <w:rFonts w:ascii="Arial" w:hAnsi="Arial" w:cs="Arial"/>
          <w:b/>
          <w:shd w:val="clear" w:color="auto" w:fill="FFFFFF"/>
        </w:rPr>
      </w:pPr>
      <w:r w:rsidRPr="004518C8">
        <w:rPr>
          <w:rFonts w:ascii="Arial" w:hAnsi="Arial" w:cs="Arial"/>
          <w:b/>
          <w:shd w:val="clear" w:color="auto" w:fill="FFFFFF"/>
        </w:rPr>
        <w:t>Summary</w:t>
      </w:r>
    </w:p>
    <w:p w14:paraId="3265BC2B" w14:textId="3A9914E8" w:rsidR="004518C8" w:rsidRPr="004518C8" w:rsidRDefault="004518C8" w:rsidP="004518C8">
      <w:pPr>
        <w:pStyle w:val="NoSpacing"/>
        <w:rPr>
          <w:rFonts w:ascii="Arial" w:hAnsi="Arial" w:cs="Arial"/>
          <w:sz w:val="18"/>
          <w:szCs w:val="18"/>
        </w:rPr>
      </w:pPr>
      <w:commentRangeStart w:id="1"/>
      <w:r w:rsidRPr="004518C8">
        <w:rPr>
          <w:rFonts w:ascii="Arial" w:hAnsi="Arial" w:cs="Arial"/>
          <w:sz w:val="18"/>
          <w:szCs w:val="18"/>
        </w:rPr>
        <w:t>South Korean society is rapidly entering an aging society.</w:t>
      </w:r>
      <w:commentRangeEnd w:id="1"/>
      <w:r w:rsidR="00262D8C">
        <w:rPr>
          <w:rStyle w:val="CommentReference"/>
        </w:rPr>
        <w:commentReference w:id="1"/>
      </w:r>
      <w:r w:rsidRPr="004518C8">
        <w:rPr>
          <w:rFonts w:ascii="Arial" w:hAnsi="Arial" w:cs="Arial"/>
          <w:sz w:val="18"/>
          <w:szCs w:val="18"/>
        </w:rPr>
        <w:t xml:space="preserve"> </w:t>
      </w:r>
      <w:del w:id="2" w:author="Nikolas Krstic" w:date="2018-02-05T18:24:00Z">
        <w:r w:rsidRPr="004518C8" w:rsidDel="00262D8C">
          <w:rPr>
            <w:rFonts w:ascii="Arial" w:hAnsi="Arial" w:cs="Arial"/>
            <w:sz w:val="18"/>
            <w:szCs w:val="18"/>
          </w:rPr>
          <w:delText>There are several older workers</w:delText>
        </w:r>
      </w:del>
      <w:ins w:id="3" w:author="Nikolas Krstic" w:date="2018-02-05T18:27:00Z">
        <w:r w:rsidR="00A10CCD">
          <w:rPr>
            <w:rFonts w:ascii="Arial" w:hAnsi="Arial" w:cs="Arial"/>
            <w:sz w:val="18"/>
            <w:szCs w:val="18"/>
          </w:rPr>
          <w:t>As a result, s</w:t>
        </w:r>
      </w:ins>
      <w:ins w:id="4" w:author="Nikolas Krstic" w:date="2018-02-05T18:24:00Z">
        <w:r w:rsidR="00262D8C">
          <w:rPr>
            <w:rFonts w:ascii="Arial" w:hAnsi="Arial" w:cs="Arial"/>
            <w:sz w:val="18"/>
            <w:szCs w:val="18"/>
          </w:rPr>
          <w:t>eniors continue to</w:t>
        </w:r>
      </w:ins>
      <w:ins w:id="5" w:author="Nikolas Krstic" w:date="2018-02-05T18:27:00Z">
        <w:r w:rsidR="00A10CCD">
          <w:rPr>
            <w:rFonts w:ascii="Arial" w:hAnsi="Arial" w:cs="Arial"/>
            <w:sz w:val="18"/>
            <w:szCs w:val="18"/>
          </w:rPr>
          <w:t xml:space="preserve"> participate in the labour market</w:t>
        </w:r>
      </w:ins>
      <w:del w:id="6" w:author="Nikolas Krstic" w:date="2018-02-05T18:26:00Z">
        <w:r w:rsidRPr="004518C8" w:rsidDel="00262D8C">
          <w:rPr>
            <w:rFonts w:ascii="Arial" w:hAnsi="Arial" w:cs="Arial"/>
            <w:sz w:val="18"/>
            <w:szCs w:val="18"/>
          </w:rPr>
          <w:delText xml:space="preserve"> still</w:delText>
        </w:r>
      </w:del>
      <w:del w:id="7" w:author="Nikolas Krstic" w:date="2018-02-05T18:27:00Z">
        <w:r w:rsidRPr="004518C8" w:rsidDel="00A10CCD">
          <w:rPr>
            <w:rFonts w:ascii="Arial" w:hAnsi="Arial" w:cs="Arial"/>
            <w:sz w:val="18"/>
            <w:szCs w:val="18"/>
          </w:rPr>
          <w:delText xml:space="preserve"> in the workplace</w:delText>
        </w:r>
      </w:del>
      <w:r w:rsidRPr="004518C8">
        <w:rPr>
          <w:rFonts w:ascii="Arial" w:hAnsi="Arial" w:cs="Arial"/>
          <w:sz w:val="18"/>
          <w:szCs w:val="18"/>
        </w:rPr>
        <w:t xml:space="preserve">, and </w:t>
      </w:r>
      <w:del w:id="8" w:author="Nikolas Krstic" w:date="2018-02-05T18:30:00Z">
        <w:r w:rsidRPr="004518C8" w:rsidDel="00A10CCD">
          <w:rPr>
            <w:rFonts w:ascii="Arial" w:hAnsi="Arial" w:cs="Arial"/>
            <w:sz w:val="18"/>
            <w:szCs w:val="18"/>
          </w:rPr>
          <w:delText>they inspire to develop their competencies through various types of learning and education</w:delText>
        </w:r>
      </w:del>
      <w:ins w:id="9" w:author="Nikolas Krstic" w:date="2018-02-05T18:30:00Z">
        <w:r w:rsidR="00A10CCD">
          <w:rPr>
            <w:rFonts w:ascii="Arial" w:hAnsi="Arial" w:cs="Arial"/>
            <w:sz w:val="18"/>
            <w:szCs w:val="18"/>
          </w:rPr>
          <w:t xml:space="preserve">often engage in </w:t>
        </w:r>
      </w:ins>
      <w:ins w:id="10" w:author="Nikolas Krstic" w:date="2018-02-05T18:37:00Z">
        <w:r w:rsidR="00EF4E3D">
          <w:rPr>
            <w:rFonts w:ascii="Arial" w:hAnsi="Arial" w:cs="Arial"/>
            <w:sz w:val="18"/>
            <w:szCs w:val="18"/>
          </w:rPr>
          <w:t xml:space="preserve">educational programs to further develop their </w:t>
        </w:r>
      </w:ins>
      <w:ins w:id="11" w:author="Nikolas Krstic" w:date="2018-02-05T18:43:00Z">
        <w:r w:rsidR="00EF4E3D">
          <w:rPr>
            <w:rFonts w:ascii="Arial" w:hAnsi="Arial" w:cs="Arial"/>
            <w:sz w:val="18"/>
            <w:szCs w:val="18"/>
          </w:rPr>
          <w:t xml:space="preserve">workplace </w:t>
        </w:r>
      </w:ins>
      <w:ins w:id="12" w:author="Nikolas Krstic" w:date="2018-02-05T18:37:00Z">
        <w:r w:rsidR="00EF4E3D">
          <w:rPr>
            <w:rFonts w:ascii="Arial" w:hAnsi="Arial" w:cs="Arial"/>
            <w:sz w:val="18"/>
            <w:szCs w:val="18"/>
          </w:rPr>
          <w:t>skills</w:t>
        </w:r>
      </w:ins>
      <w:r w:rsidRPr="004518C8">
        <w:rPr>
          <w:rFonts w:ascii="Arial" w:hAnsi="Arial" w:cs="Arial"/>
          <w:sz w:val="18"/>
          <w:szCs w:val="18"/>
        </w:rPr>
        <w:t xml:space="preserve">. The objective of this study is to identify how demographic, organizational and learning factors </w:t>
      </w:r>
      <w:commentRangeStart w:id="13"/>
      <w:r w:rsidRPr="004518C8">
        <w:rPr>
          <w:rFonts w:ascii="Arial" w:hAnsi="Arial" w:cs="Arial"/>
          <w:sz w:val="18"/>
          <w:szCs w:val="18"/>
        </w:rPr>
        <w:t>affect</w:t>
      </w:r>
      <w:commentRangeEnd w:id="13"/>
      <w:r w:rsidR="00262D8C">
        <w:rPr>
          <w:rStyle w:val="CommentReference"/>
        </w:rPr>
        <w:commentReference w:id="13"/>
      </w:r>
      <w:r w:rsidRPr="004518C8">
        <w:rPr>
          <w:rFonts w:ascii="Arial" w:hAnsi="Arial" w:cs="Arial"/>
          <w:sz w:val="18"/>
          <w:szCs w:val="18"/>
        </w:rPr>
        <w:t xml:space="preserve"> </w:t>
      </w:r>
      <w:del w:id="14" w:author="Nikolas Krstic" w:date="2018-02-05T18:31:00Z">
        <w:r w:rsidRPr="004518C8" w:rsidDel="00A10CCD">
          <w:rPr>
            <w:rFonts w:ascii="Arial" w:hAnsi="Arial" w:cs="Arial"/>
            <w:sz w:val="18"/>
            <w:szCs w:val="18"/>
          </w:rPr>
          <w:delText xml:space="preserve">older </w:delText>
        </w:r>
      </w:del>
      <w:ins w:id="15" w:author="Nikolas Krstic" w:date="2018-02-05T18:32:00Z">
        <w:r w:rsidR="00A10CCD">
          <w:rPr>
            <w:rFonts w:ascii="Arial" w:hAnsi="Arial" w:cs="Arial"/>
            <w:sz w:val="18"/>
            <w:szCs w:val="18"/>
          </w:rPr>
          <w:t xml:space="preserve">South Korean </w:t>
        </w:r>
      </w:ins>
      <w:ins w:id="16" w:author="Nikolas Krstic" w:date="2018-02-05T18:31:00Z">
        <w:r w:rsidR="00A10CCD">
          <w:rPr>
            <w:rFonts w:ascii="Arial" w:hAnsi="Arial" w:cs="Arial"/>
            <w:sz w:val="18"/>
            <w:szCs w:val="18"/>
          </w:rPr>
          <w:t>senior</w:t>
        </w:r>
        <w:r w:rsidR="00A10CCD" w:rsidRPr="004518C8">
          <w:rPr>
            <w:rFonts w:ascii="Arial" w:hAnsi="Arial" w:cs="Arial"/>
            <w:sz w:val="18"/>
            <w:szCs w:val="18"/>
          </w:rPr>
          <w:t xml:space="preserve"> </w:t>
        </w:r>
      </w:ins>
      <w:r w:rsidRPr="004518C8">
        <w:rPr>
          <w:rFonts w:ascii="Arial" w:hAnsi="Arial" w:cs="Arial"/>
          <w:sz w:val="18"/>
          <w:szCs w:val="18"/>
        </w:rPr>
        <w:t xml:space="preserve">workers’ skill </w:t>
      </w:r>
      <w:del w:id="17" w:author="Nikolas Krstic" w:date="2018-02-05T18:30:00Z">
        <w:r w:rsidRPr="004518C8" w:rsidDel="00A10CCD">
          <w:rPr>
            <w:rFonts w:ascii="Arial" w:hAnsi="Arial" w:cs="Arial"/>
            <w:sz w:val="18"/>
            <w:szCs w:val="18"/>
          </w:rPr>
          <w:delText xml:space="preserve">utilization </w:delText>
        </w:r>
      </w:del>
      <w:ins w:id="18" w:author="Nikolas Krstic" w:date="2018-02-05T18:30:00Z">
        <w:r w:rsidR="00A10CCD">
          <w:rPr>
            <w:rFonts w:ascii="Arial" w:hAnsi="Arial" w:cs="Arial"/>
            <w:sz w:val="18"/>
            <w:szCs w:val="18"/>
          </w:rPr>
          <w:t>usage</w:t>
        </w:r>
        <w:r w:rsidR="00A10CCD" w:rsidRPr="004518C8">
          <w:rPr>
            <w:rFonts w:ascii="Arial" w:hAnsi="Arial" w:cs="Arial"/>
            <w:sz w:val="18"/>
            <w:szCs w:val="18"/>
          </w:rPr>
          <w:t xml:space="preserve"> </w:t>
        </w:r>
      </w:ins>
      <w:r w:rsidRPr="004518C8">
        <w:rPr>
          <w:rFonts w:ascii="Arial" w:hAnsi="Arial" w:cs="Arial"/>
          <w:sz w:val="18"/>
          <w:szCs w:val="18"/>
        </w:rPr>
        <w:t xml:space="preserve">and </w:t>
      </w:r>
      <w:del w:id="19" w:author="Nikolas Krstic" w:date="2018-02-05T18:31:00Z">
        <w:r w:rsidRPr="004518C8" w:rsidDel="00A10CCD">
          <w:rPr>
            <w:rFonts w:ascii="Arial" w:hAnsi="Arial" w:cs="Arial"/>
            <w:sz w:val="18"/>
            <w:szCs w:val="18"/>
          </w:rPr>
          <w:delText xml:space="preserve">information-processing proficiency </w:delText>
        </w:r>
      </w:del>
      <w:ins w:id="20" w:author="Nikolas Krstic" w:date="2018-02-05T18:31:00Z">
        <w:r w:rsidR="00A10CCD">
          <w:rPr>
            <w:rFonts w:ascii="Arial" w:hAnsi="Arial" w:cs="Arial"/>
            <w:sz w:val="18"/>
            <w:szCs w:val="18"/>
          </w:rPr>
          <w:t>proficiency scores</w:t>
        </w:r>
      </w:ins>
      <w:del w:id="21" w:author="Nikolas Krstic" w:date="2018-02-05T18:31:00Z">
        <w:r w:rsidRPr="004518C8" w:rsidDel="00A10CCD">
          <w:rPr>
            <w:rFonts w:ascii="Arial" w:hAnsi="Arial" w:cs="Arial"/>
            <w:sz w:val="18"/>
            <w:szCs w:val="18"/>
          </w:rPr>
          <w:delText xml:space="preserve">in the </w:delText>
        </w:r>
        <w:commentRangeStart w:id="22"/>
        <w:r w:rsidRPr="004518C8" w:rsidDel="00A10CCD">
          <w:rPr>
            <w:rFonts w:ascii="Arial" w:hAnsi="Arial" w:cs="Arial"/>
            <w:sz w:val="18"/>
            <w:szCs w:val="18"/>
          </w:rPr>
          <w:delText>workplace</w:delText>
        </w:r>
      </w:del>
      <w:commentRangeEnd w:id="22"/>
      <w:r w:rsidR="00A10CCD">
        <w:rPr>
          <w:rStyle w:val="CommentReference"/>
        </w:rPr>
        <w:commentReference w:id="22"/>
      </w:r>
      <w:del w:id="23" w:author="Nikolas Krstic" w:date="2018-02-05T18:31:00Z">
        <w:r w:rsidRPr="004518C8" w:rsidDel="00A10CCD">
          <w:rPr>
            <w:rFonts w:ascii="Arial" w:hAnsi="Arial" w:cs="Arial"/>
            <w:sz w:val="18"/>
            <w:szCs w:val="18"/>
          </w:rPr>
          <w:delText xml:space="preserve"> in South Korea</w:delText>
        </w:r>
      </w:del>
      <w:r w:rsidRPr="004518C8">
        <w:rPr>
          <w:rFonts w:ascii="Arial" w:hAnsi="Arial" w:cs="Arial"/>
          <w:sz w:val="18"/>
          <w:szCs w:val="18"/>
        </w:rPr>
        <w:t xml:space="preserve">. Identifying what aspects of </w:t>
      </w:r>
      <w:del w:id="24" w:author="Nikolas Krstic" w:date="2018-02-05T18:35:00Z">
        <w:r w:rsidRPr="004518C8" w:rsidDel="00A10CCD">
          <w:rPr>
            <w:rFonts w:ascii="Arial" w:hAnsi="Arial" w:cs="Arial"/>
            <w:sz w:val="18"/>
            <w:szCs w:val="18"/>
          </w:rPr>
          <w:delText xml:space="preserve">older </w:delText>
        </w:r>
      </w:del>
      <w:ins w:id="25" w:author="Nikolas Krstic" w:date="2018-02-05T18:35:00Z">
        <w:r w:rsidR="00A10CCD">
          <w:rPr>
            <w:rFonts w:ascii="Arial" w:hAnsi="Arial" w:cs="Arial"/>
            <w:sz w:val="18"/>
            <w:szCs w:val="18"/>
          </w:rPr>
          <w:t>senior</w:t>
        </w:r>
        <w:r w:rsidR="00A10CCD" w:rsidRPr="004518C8">
          <w:rPr>
            <w:rFonts w:ascii="Arial" w:hAnsi="Arial" w:cs="Arial"/>
            <w:sz w:val="18"/>
            <w:szCs w:val="18"/>
          </w:rPr>
          <w:t xml:space="preserve"> </w:t>
        </w:r>
      </w:ins>
      <w:r w:rsidRPr="004518C8">
        <w:rPr>
          <w:rFonts w:ascii="Arial" w:hAnsi="Arial" w:cs="Arial"/>
          <w:sz w:val="18"/>
          <w:szCs w:val="18"/>
        </w:rPr>
        <w:t xml:space="preserve">workers </w:t>
      </w:r>
      <w:commentRangeStart w:id="26"/>
      <w:r w:rsidRPr="004518C8">
        <w:rPr>
          <w:rFonts w:ascii="Arial" w:hAnsi="Arial" w:cs="Arial"/>
          <w:sz w:val="18"/>
          <w:szCs w:val="18"/>
        </w:rPr>
        <w:t>affect</w:t>
      </w:r>
      <w:commentRangeEnd w:id="26"/>
      <w:r w:rsidR="00A10CCD">
        <w:rPr>
          <w:rStyle w:val="CommentReference"/>
        </w:rPr>
        <w:commentReference w:id="26"/>
      </w:r>
      <w:r w:rsidRPr="004518C8">
        <w:rPr>
          <w:rFonts w:ascii="Arial" w:hAnsi="Arial" w:cs="Arial"/>
          <w:sz w:val="18"/>
          <w:szCs w:val="18"/>
        </w:rPr>
        <w:t xml:space="preserve"> their skill use is a critical research issue because it will help Human Resource officer</w:t>
      </w:r>
      <w:ins w:id="27" w:author="Nikolas Krstic" w:date="2018-02-05T18:35:00Z">
        <w:r w:rsidR="00A10CCD">
          <w:rPr>
            <w:rFonts w:ascii="Arial" w:hAnsi="Arial" w:cs="Arial"/>
            <w:sz w:val="18"/>
            <w:szCs w:val="18"/>
          </w:rPr>
          <w:t>s</w:t>
        </w:r>
      </w:ins>
      <w:r w:rsidRPr="004518C8">
        <w:rPr>
          <w:rFonts w:ascii="Arial" w:hAnsi="Arial" w:cs="Arial"/>
          <w:sz w:val="18"/>
          <w:szCs w:val="18"/>
        </w:rPr>
        <w:t xml:space="preserve"> </w:t>
      </w:r>
      <w:del w:id="28" w:author="Nikolas Krstic" w:date="2018-02-05T18:35:00Z">
        <w:r w:rsidRPr="004518C8" w:rsidDel="00A10CCD">
          <w:rPr>
            <w:rFonts w:ascii="Arial" w:hAnsi="Arial" w:cs="Arial"/>
            <w:sz w:val="18"/>
            <w:szCs w:val="18"/>
          </w:rPr>
          <w:delText>with developing</w:delText>
        </w:r>
      </w:del>
      <w:ins w:id="29" w:author="Nikolas Krstic" w:date="2018-02-05T18:35:00Z">
        <w:r w:rsidR="00A10CCD">
          <w:rPr>
            <w:rFonts w:ascii="Arial" w:hAnsi="Arial" w:cs="Arial"/>
            <w:sz w:val="18"/>
            <w:szCs w:val="18"/>
          </w:rPr>
          <w:t>to develop</w:t>
        </w:r>
      </w:ins>
      <w:r w:rsidRPr="004518C8">
        <w:rPr>
          <w:rFonts w:ascii="Arial" w:hAnsi="Arial" w:cs="Arial"/>
          <w:sz w:val="18"/>
          <w:szCs w:val="18"/>
        </w:rPr>
        <w:t xml:space="preserve"> training programs. </w:t>
      </w:r>
    </w:p>
    <w:p w14:paraId="03F08675" w14:textId="77777777" w:rsidR="004518C8" w:rsidRPr="004518C8" w:rsidRDefault="004518C8" w:rsidP="004518C8">
      <w:pPr>
        <w:pStyle w:val="NoSpacing"/>
        <w:rPr>
          <w:rFonts w:ascii="Arial" w:eastAsia="Times New Roman" w:hAnsi="Arial" w:cs="Arial"/>
          <w:b/>
          <w:bCs/>
          <w:color w:val="000000"/>
          <w:sz w:val="18"/>
          <w:szCs w:val="18"/>
        </w:rPr>
      </w:pPr>
    </w:p>
    <w:p w14:paraId="3D62D8E5" w14:textId="77777777" w:rsidR="00B01B0F" w:rsidRPr="004518C8" w:rsidRDefault="004518C8" w:rsidP="004518C8">
      <w:pPr>
        <w:pStyle w:val="NoSpacing"/>
        <w:rPr>
          <w:rFonts w:ascii="Arial" w:hAnsi="Arial" w:cs="Arial"/>
          <w:b/>
        </w:rPr>
      </w:pPr>
      <w:r w:rsidRPr="004518C8">
        <w:rPr>
          <w:rFonts w:ascii="Arial" w:hAnsi="Arial" w:cs="Arial"/>
          <w:b/>
        </w:rPr>
        <w:t>Data</w:t>
      </w:r>
    </w:p>
    <w:p w14:paraId="1427B158" w14:textId="79CF9C10" w:rsidR="004518C8" w:rsidRPr="004518C8" w:rsidRDefault="004518C8" w:rsidP="004518C8">
      <w:pPr>
        <w:rPr>
          <w:rFonts w:ascii="Arial" w:hAnsi="Arial" w:cs="Arial"/>
          <w:sz w:val="18"/>
          <w:szCs w:val="18"/>
        </w:rPr>
      </w:pPr>
      <w:r w:rsidRPr="004518C8">
        <w:rPr>
          <w:rFonts w:ascii="Arial" w:hAnsi="Arial" w:cs="Arial"/>
          <w:sz w:val="18"/>
          <w:szCs w:val="18"/>
        </w:rPr>
        <w:t>The primary data set was obtained from the open source of the Programme for the International Assessment of Adult Competencies (PIAAC). The data were collected from 24 countries between August 2011 and March 2012, and each country drew a representative sample of individuals aged from 16 to 65 years old. These data were collected from questionnaires</w:t>
      </w:r>
      <w:del w:id="30" w:author="Nikolas Krstic" w:date="2018-02-05T18:38:00Z">
        <w:r w:rsidRPr="004518C8" w:rsidDel="00EF4E3D">
          <w:rPr>
            <w:rFonts w:ascii="Arial" w:hAnsi="Arial" w:cs="Arial"/>
            <w:sz w:val="18"/>
            <w:szCs w:val="18"/>
          </w:rPr>
          <w:delText xml:space="preserve">. The questionnaires </w:delText>
        </w:r>
      </w:del>
      <w:ins w:id="31" w:author="Nikolas Krstic" w:date="2018-02-05T18:38:00Z">
        <w:r w:rsidR="00EF4E3D">
          <w:rPr>
            <w:rFonts w:ascii="Arial" w:hAnsi="Arial" w:cs="Arial"/>
            <w:sz w:val="18"/>
            <w:szCs w:val="18"/>
          </w:rPr>
          <w:t xml:space="preserve"> that </w:t>
        </w:r>
      </w:ins>
      <w:r w:rsidRPr="004518C8">
        <w:rPr>
          <w:rFonts w:ascii="Arial" w:hAnsi="Arial" w:cs="Arial"/>
          <w:sz w:val="18"/>
          <w:szCs w:val="18"/>
        </w:rPr>
        <w:t xml:space="preserve">measured two key cognitive skills: literacy and numeracy. Based on </w:t>
      </w:r>
      <w:commentRangeStart w:id="32"/>
      <w:r w:rsidRPr="004518C8">
        <w:rPr>
          <w:rFonts w:ascii="Arial" w:hAnsi="Arial" w:cs="Arial"/>
          <w:sz w:val="18"/>
          <w:szCs w:val="18"/>
        </w:rPr>
        <w:t>the research purpose</w:t>
      </w:r>
      <w:commentRangeEnd w:id="32"/>
      <w:r w:rsidR="00EF4E3D">
        <w:rPr>
          <w:rStyle w:val="CommentReference"/>
        </w:rPr>
        <w:commentReference w:id="32"/>
      </w:r>
      <w:r w:rsidRPr="004518C8">
        <w:rPr>
          <w:rFonts w:ascii="Arial" w:hAnsi="Arial" w:cs="Arial"/>
          <w:sz w:val="18"/>
          <w:szCs w:val="18"/>
        </w:rPr>
        <w:t xml:space="preserve">, employers aged 50-65 year-old on the </w:t>
      </w:r>
      <w:commentRangeStart w:id="33"/>
      <w:r w:rsidRPr="004518C8">
        <w:rPr>
          <w:rFonts w:ascii="Arial" w:hAnsi="Arial" w:cs="Arial"/>
          <w:sz w:val="18"/>
          <w:szCs w:val="18"/>
        </w:rPr>
        <w:t xml:space="preserve">private sector </w:t>
      </w:r>
      <w:commentRangeEnd w:id="33"/>
      <w:r w:rsidR="00FF45B0">
        <w:rPr>
          <w:rStyle w:val="CommentReference"/>
        </w:rPr>
        <w:commentReference w:id="33"/>
      </w:r>
      <w:r w:rsidRPr="004518C8">
        <w:rPr>
          <w:rFonts w:ascii="Arial" w:hAnsi="Arial" w:cs="Arial"/>
          <w:sz w:val="18"/>
          <w:szCs w:val="18"/>
        </w:rPr>
        <w:t xml:space="preserve">in </w:t>
      </w:r>
      <w:del w:id="34" w:author="Nikolas Krstic" w:date="2018-02-05T18:38:00Z">
        <w:r w:rsidRPr="004518C8" w:rsidDel="00EF4E3D">
          <w:rPr>
            <w:rFonts w:ascii="Arial" w:hAnsi="Arial" w:cs="Arial"/>
            <w:sz w:val="18"/>
            <w:szCs w:val="18"/>
          </w:rPr>
          <w:delText xml:space="preserve">south </w:delText>
        </w:r>
      </w:del>
      <w:ins w:id="35" w:author="Nikolas Krstic" w:date="2018-02-05T18:38:00Z">
        <w:r w:rsidR="00EF4E3D">
          <w:rPr>
            <w:rFonts w:ascii="Arial" w:hAnsi="Arial" w:cs="Arial"/>
            <w:sz w:val="18"/>
            <w:szCs w:val="18"/>
          </w:rPr>
          <w:t>S</w:t>
        </w:r>
        <w:r w:rsidR="00EF4E3D" w:rsidRPr="004518C8">
          <w:rPr>
            <w:rFonts w:ascii="Arial" w:hAnsi="Arial" w:cs="Arial"/>
            <w:sz w:val="18"/>
            <w:szCs w:val="18"/>
          </w:rPr>
          <w:t xml:space="preserve">outh </w:t>
        </w:r>
      </w:ins>
      <w:r w:rsidRPr="004518C8">
        <w:rPr>
          <w:rFonts w:ascii="Arial" w:hAnsi="Arial" w:cs="Arial"/>
          <w:sz w:val="18"/>
          <w:szCs w:val="18"/>
        </w:rPr>
        <w:t xml:space="preserve">Korea are included. </w:t>
      </w:r>
    </w:p>
    <w:p w14:paraId="51CB42E0" w14:textId="77777777" w:rsidR="004518C8" w:rsidRPr="004518C8" w:rsidRDefault="004518C8" w:rsidP="004518C8">
      <w:pPr>
        <w:rPr>
          <w:rFonts w:ascii="Arial" w:hAnsi="Arial" w:cs="Arial"/>
          <w:sz w:val="18"/>
          <w:szCs w:val="18"/>
        </w:rPr>
      </w:pPr>
      <w:r w:rsidRPr="004518C8">
        <w:rPr>
          <w:rFonts w:ascii="Arial" w:hAnsi="Arial" w:cs="Arial"/>
          <w:sz w:val="18"/>
          <w:szCs w:val="18"/>
        </w:rPr>
        <w:t> </w:t>
      </w:r>
    </w:p>
    <w:p w14:paraId="7DD17745" w14:textId="77777777" w:rsidR="004518C8" w:rsidRPr="004518C8" w:rsidRDefault="004518C8" w:rsidP="004518C8">
      <w:pPr>
        <w:rPr>
          <w:rFonts w:ascii="Arial" w:eastAsia="Times New Roman" w:hAnsi="Arial" w:cs="Arial"/>
          <w:i/>
          <w:sz w:val="18"/>
          <w:szCs w:val="18"/>
        </w:rPr>
      </w:pPr>
      <w:r w:rsidRPr="004518C8">
        <w:rPr>
          <w:rFonts w:ascii="Arial" w:eastAsia="Times New Roman" w:hAnsi="Arial" w:cs="Arial"/>
          <w:color w:val="000000"/>
          <w:sz w:val="18"/>
          <w:szCs w:val="18"/>
          <w:u w:val="single"/>
        </w:rPr>
        <w:t>Dependent variables</w:t>
      </w:r>
      <w:r w:rsidRPr="004518C8">
        <w:rPr>
          <w:rFonts w:ascii="Arial" w:eastAsia="Times New Roman" w:hAnsi="Arial" w:cs="Arial"/>
          <w:i/>
          <w:color w:val="000000"/>
          <w:sz w:val="18"/>
          <w:szCs w:val="18"/>
        </w:rPr>
        <w:t>:</w:t>
      </w:r>
    </w:p>
    <w:p w14:paraId="67D9817C" w14:textId="06AA15BF"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Skill </w:t>
      </w:r>
      <w:del w:id="36" w:author="Nikolas Krstic" w:date="2018-02-05T18:41:00Z">
        <w:r w:rsidRPr="004518C8" w:rsidDel="00EF4E3D">
          <w:rPr>
            <w:rFonts w:ascii="Arial" w:eastAsia="Times New Roman" w:hAnsi="Arial" w:cs="Arial"/>
            <w:color w:val="000000"/>
            <w:sz w:val="18"/>
            <w:szCs w:val="18"/>
          </w:rPr>
          <w:delText xml:space="preserve">utilization </w:delText>
        </w:r>
      </w:del>
      <w:ins w:id="37" w:author="Nikolas Krstic" w:date="2018-02-05T18:41:00Z">
        <w:r w:rsidR="00EF4E3D">
          <w:rPr>
            <w:rFonts w:ascii="Arial" w:eastAsia="Times New Roman" w:hAnsi="Arial" w:cs="Arial"/>
            <w:color w:val="000000"/>
            <w:sz w:val="18"/>
            <w:szCs w:val="18"/>
          </w:rPr>
          <w:t>usage</w:t>
        </w:r>
        <w:r w:rsidR="00EF4E3D" w:rsidRPr="004518C8">
          <w:rPr>
            <w:rFonts w:ascii="Arial" w:eastAsia="Times New Roman" w:hAnsi="Arial" w:cs="Arial"/>
            <w:color w:val="000000"/>
            <w:sz w:val="18"/>
            <w:szCs w:val="18"/>
          </w:rPr>
          <w:t xml:space="preserve"> </w:t>
        </w:r>
      </w:ins>
      <w:r w:rsidRPr="004518C8">
        <w:rPr>
          <w:rFonts w:ascii="Arial" w:eastAsia="Times New Roman" w:hAnsi="Arial" w:cs="Arial"/>
          <w:color w:val="000000"/>
          <w:sz w:val="18"/>
          <w:szCs w:val="18"/>
        </w:rPr>
        <w:t xml:space="preserve">for work: the frequency </w:t>
      </w:r>
      <w:del w:id="38" w:author="Nikolas Krstic" w:date="2018-02-05T18:42:00Z">
        <w:r w:rsidRPr="004518C8" w:rsidDel="00EF4E3D">
          <w:rPr>
            <w:rFonts w:ascii="Arial" w:eastAsia="Times New Roman" w:hAnsi="Arial" w:cs="Arial"/>
            <w:color w:val="000000"/>
            <w:sz w:val="18"/>
            <w:szCs w:val="18"/>
          </w:rPr>
          <w:delText>of the utilization of certain</w:delText>
        </w:r>
      </w:del>
      <w:ins w:id="39" w:author="Nikolas Krstic" w:date="2018-02-05T18:42:00Z">
        <w:r w:rsidR="00EF4E3D">
          <w:rPr>
            <w:rFonts w:ascii="Arial" w:eastAsia="Times New Roman" w:hAnsi="Arial" w:cs="Arial"/>
            <w:color w:val="000000"/>
            <w:sz w:val="18"/>
            <w:szCs w:val="18"/>
          </w:rPr>
          <w:t>that</w:t>
        </w:r>
      </w:ins>
      <w:r w:rsidRPr="004518C8">
        <w:rPr>
          <w:rFonts w:ascii="Arial" w:eastAsia="Times New Roman" w:hAnsi="Arial" w:cs="Arial"/>
          <w:color w:val="000000"/>
          <w:sz w:val="18"/>
          <w:szCs w:val="18"/>
        </w:rPr>
        <w:t xml:space="preserve"> </w:t>
      </w:r>
      <w:del w:id="40" w:author="Nikolas Krstic" w:date="2018-02-05T18:42:00Z">
        <w:r w:rsidRPr="004518C8" w:rsidDel="00EF4E3D">
          <w:rPr>
            <w:rFonts w:ascii="Arial" w:eastAsia="Times New Roman" w:hAnsi="Arial" w:cs="Arial"/>
            <w:color w:val="000000"/>
            <w:sz w:val="18"/>
            <w:szCs w:val="18"/>
          </w:rPr>
          <w:delText>Numeracy</w:delText>
        </w:r>
      </w:del>
      <w:ins w:id="41" w:author="Nikolas Krstic" w:date="2018-02-05T18:42:00Z">
        <w:r w:rsidR="00EF4E3D">
          <w:rPr>
            <w:rFonts w:ascii="Arial" w:eastAsia="Times New Roman" w:hAnsi="Arial" w:cs="Arial"/>
            <w:color w:val="000000"/>
            <w:sz w:val="18"/>
            <w:szCs w:val="18"/>
          </w:rPr>
          <w:t>n</w:t>
        </w:r>
        <w:r w:rsidR="00EF4E3D" w:rsidRPr="004518C8">
          <w:rPr>
            <w:rFonts w:ascii="Arial" w:eastAsia="Times New Roman" w:hAnsi="Arial" w:cs="Arial"/>
            <w:color w:val="000000"/>
            <w:sz w:val="18"/>
            <w:szCs w:val="18"/>
          </w:rPr>
          <w:t>umeracy</w:t>
        </w:r>
      </w:ins>
      <w:r w:rsidRPr="004518C8">
        <w:rPr>
          <w:rFonts w:ascii="Arial" w:eastAsia="Times New Roman" w:hAnsi="Arial" w:cs="Arial"/>
          <w:color w:val="000000"/>
          <w:sz w:val="18"/>
          <w:szCs w:val="18"/>
        </w:rPr>
        <w:t>/literacy skills</w:t>
      </w:r>
      <w:ins w:id="42" w:author="Nikolas Krstic" w:date="2018-02-05T18:42:00Z">
        <w:r w:rsidR="00EF4E3D">
          <w:rPr>
            <w:rFonts w:ascii="Arial" w:eastAsia="Times New Roman" w:hAnsi="Arial" w:cs="Arial"/>
            <w:color w:val="000000"/>
            <w:sz w:val="18"/>
            <w:szCs w:val="18"/>
          </w:rPr>
          <w:t xml:space="preserve"> are applied</w:t>
        </w:r>
      </w:ins>
    </w:p>
    <w:p w14:paraId="1E494FC9" w14:textId="7777777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These variables are calculated by taking the average of related sub-items. These sub-items are measured by </w:t>
      </w:r>
      <w:proofErr w:type="spellStart"/>
      <w:r w:rsidRPr="004518C8">
        <w:rPr>
          <w:rFonts w:ascii="Arial" w:eastAsia="Times New Roman" w:hAnsi="Arial" w:cs="Arial"/>
          <w:color w:val="000000"/>
          <w:sz w:val="18"/>
          <w:szCs w:val="18"/>
        </w:rPr>
        <w:t>likert</w:t>
      </w:r>
      <w:proofErr w:type="spellEnd"/>
      <w:r w:rsidRPr="004518C8">
        <w:rPr>
          <w:rFonts w:ascii="Arial" w:eastAsia="Times New Roman" w:hAnsi="Arial" w:cs="Arial"/>
          <w:color w:val="000000"/>
          <w:sz w:val="18"/>
          <w:szCs w:val="18"/>
        </w:rPr>
        <w:t xml:space="preserve"> scale: 1,2,3,4,5(from strongly disagree to strongly agree)</w:t>
      </w:r>
    </w:p>
    <w:p w14:paraId="7D868E69" w14:textId="7FF023C4"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Proficiency test scores: the</w:t>
      </w:r>
      <w:r w:rsidR="00E50DFE">
        <w:rPr>
          <w:rFonts w:ascii="Arial" w:eastAsia="Times New Roman" w:hAnsi="Arial" w:cs="Arial"/>
          <w:color w:val="000000"/>
          <w:sz w:val="18"/>
          <w:szCs w:val="18"/>
        </w:rPr>
        <w:t xml:space="preserve"> average</w:t>
      </w:r>
      <w:r w:rsidRPr="004518C8">
        <w:rPr>
          <w:rFonts w:ascii="Arial" w:eastAsia="Times New Roman" w:hAnsi="Arial" w:cs="Arial"/>
          <w:color w:val="000000"/>
          <w:sz w:val="18"/>
          <w:szCs w:val="18"/>
        </w:rPr>
        <w:t xml:space="preserve"> test score of </w:t>
      </w:r>
      <w:del w:id="43" w:author="Nikolas Krstic" w:date="2018-02-05T18:43:00Z">
        <w:r w:rsidRPr="004518C8" w:rsidDel="00EF4E3D">
          <w:rPr>
            <w:rFonts w:ascii="Arial" w:eastAsia="Times New Roman" w:hAnsi="Arial" w:cs="Arial"/>
            <w:color w:val="000000"/>
            <w:sz w:val="18"/>
            <w:szCs w:val="18"/>
          </w:rPr>
          <w:delText>Numeracy</w:delText>
        </w:r>
      </w:del>
      <w:ins w:id="44" w:author="Nikolas Krstic" w:date="2018-02-05T18:43:00Z">
        <w:r w:rsidR="00EF4E3D">
          <w:rPr>
            <w:rFonts w:ascii="Arial" w:eastAsia="Times New Roman" w:hAnsi="Arial" w:cs="Arial"/>
            <w:color w:val="000000"/>
            <w:sz w:val="18"/>
            <w:szCs w:val="18"/>
          </w:rPr>
          <w:t>n</w:t>
        </w:r>
        <w:r w:rsidR="00EF4E3D" w:rsidRPr="004518C8">
          <w:rPr>
            <w:rFonts w:ascii="Arial" w:eastAsia="Times New Roman" w:hAnsi="Arial" w:cs="Arial"/>
            <w:color w:val="000000"/>
            <w:sz w:val="18"/>
            <w:szCs w:val="18"/>
          </w:rPr>
          <w:t>umeracy</w:t>
        </w:r>
      </w:ins>
      <w:r w:rsidRPr="004518C8">
        <w:rPr>
          <w:rFonts w:ascii="Arial" w:eastAsia="Times New Roman" w:hAnsi="Arial" w:cs="Arial"/>
          <w:color w:val="000000"/>
          <w:sz w:val="18"/>
          <w:szCs w:val="18"/>
        </w:rPr>
        <w:t xml:space="preserve">/literacy </w:t>
      </w:r>
      <w:r w:rsidRPr="004518C8">
        <w:rPr>
          <w:rFonts w:ascii="Arial" w:eastAsia="Times New Roman" w:hAnsi="Arial" w:cs="Arial"/>
          <w:b/>
          <w:bCs/>
          <w:color w:val="000000"/>
          <w:sz w:val="18"/>
          <w:szCs w:val="18"/>
        </w:rPr>
        <w:t>(Continuous)</w:t>
      </w:r>
    </w:p>
    <w:p w14:paraId="2E123B6C" w14:textId="77777777" w:rsidR="004518C8" w:rsidRPr="004518C8" w:rsidRDefault="004518C8" w:rsidP="004518C8">
      <w:pPr>
        <w:rPr>
          <w:rFonts w:ascii="Arial" w:eastAsia="Times New Roman" w:hAnsi="Arial" w:cs="Arial"/>
          <w:i/>
          <w:sz w:val="18"/>
          <w:szCs w:val="18"/>
        </w:rPr>
      </w:pPr>
      <w:commentRangeStart w:id="45"/>
      <w:r w:rsidRPr="004518C8">
        <w:rPr>
          <w:rFonts w:ascii="Arial" w:eastAsia="Times New Roman" w:hAnsi="Arial" w:cs="Arial"/>
          <w:color w:val="000000"/>
          <w:sz w:val="18"/>
          <w:szCs w:val="18"/>
          <w:u w:val="single"/>
        </w:rPr>
        <w:t>Explanatory variable</w:t>
      </w:r>
      <w:r w:rsidRPr="004518C8">
        <w:rPr>
          <w:rFonts w:ascii="Arial" w:eastAsia="Times New Roman" w:hAnsi="Arial" w:cs="Arial"/>
          <w:i/>
          <w:color w:val="000000"/>
          <w:sz w:val="18"/>
          <w:szCs w:val="18"/>
        </w:rPr>
        <w:t>:</w:t>
      </w:r>
    </w:p>
    <w:p w14:paraId="0C7E59A8" w14:textId="0B9334A3"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 1)  Demographic factors: Age, gender, education level, full/p</w:t>
      </w:r>
      <w:r w:rsidR="009C25A2">
        <w:rPr>
          <w:rFonts w:ascii="Arial" w:eastAsia="Times New Roman" w:hAnsi="Arial" w:cs="Arial"/>
          <w:color w:val="000000"/>
          <w:sz w:val="18"/>
          <w:szCs w:val="18"/>
        </w:rPr>
        <w:t xml:space="preserve">ar-time, </w:t>
      </w:r>
      <w:r w:rsidRPr="004518C8">
        <w:rPr>
          <w:rFonts w:ascii="Arial" w:eastAsia="Times New Roman" w:hAnsi="Arial" w:cs="Arial"/>
          <w:color w:val="000000"/>
          <w:sz w:val="18"/>
          <w:szCs w:val="18"/>
        </w:rPr>
        <w:t>etc.</w:t>
      </w:r>
    </w:p>
    <w:p w14:paraId="66423714" w14:textId="7777777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 2)  Organizational contexts: work flexibility, learning opportunity</w:t>
      </w:r>
    </w:p>
    <w:p w14:paraId="1547EB2F" w14:textId="7777777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 xml:space="preserve"> 3)  Learning/Education: active learning strategies, participation in education, number of hours of participation, etc.</w:t>
      </w:r>
    </w:p>
    <w:p w14:paraId="031639A7" w14:textId="77777777" w:rsidR="004518C8" w:rsidRPr="004518C8" w:rsidRDefault="004518C8" w:rsidP="004518C8">
      <w:pPr>
        <w:rPr>
          <w:rFonts w:ascii="Arial" w:eastAsia="Times New Roman" w:hAnsi="Arial" w:cs="Arial"/>
          <w:sz w:val="18"/>
          <w:szCs w:val="18"/>
        </w:rPr>
      </w:pPr>
      <w:r w:rsidRPr="004518C8">
        <w:rPr>
          <w:rFonts w:ascii="Arial" w:eastAsia="Times New Roman" w:hAnsi="Arial" w:cs="Arial"/>
          <w:color w:val="000000"/>
          <w:sz w:val="18"/>
          <w:szCs w:val="18"/>
        </w:rPr>
        <w:t>See details in “</w:t>
      </w:r>
      <w:r w:rsidR="00023571">
        <w:rPr>
          <w:rFonts w:ascii="Arial" w:eastAsia="Times New Roman" w:hAnsi="Arial" w:cs="Arial"/>
          <w:color w:val="000000"/>
          <w:sz w:val="18"/>
          <w:szCs w:val="18"/>
          <w:lang w:val="en-US"/>
        </w:rPr>
        <w:t>VariableDescription.txt</w:t>
      </w:r>
      <w:r w:rsidRPr="004518C8">
        <w:rPr>
          <w:rFonts w:ascii="Arial" w:eastAsia="Times New Roman" w:hAnsi="Arial" w:cs="Arial"/>
          <w:color w:val="000000"/>
          <w:sz w:val="18"/>
          <w:szCs w:val="18"/>
        </w:rPr>
        <w:t>”</w:t>
      </w:r>
      <w:commentRangeEnd w:id="45"/>
      <w:r w:rsidR="00F91A21">
        <w:rPr>
          <w:rStyle w:val="CommentReference"/>
        </w:rPr>
        <w:commentReference w:id="45"/>
      </w:r>
    </w:p>
    <w:p w14:paraId="06AE6B67" w14:textId="77777777" w:rsidR="004518C8" w:rsidRPr="004518C8" w:rsidRDefault="004518C8" w:rsidP="004518C8">
      <w:pPr>
        <w:rPr>
          <w:rFonts w:ascii="Arial" w:eastAsia="Times New Roman" w:hAnsi="Arial" w:cs="Arial"/>
          <w:sz w:val="18"/>
          <w:szCs w:val="18"/>
        </w:rPr>
      </w:pPr>
    </w:p>
    <w:p w14:paraId="6C5AF694" w14:textId="77777777" w:rsidR="00B01B0F" w:rsidRPr="004518C8" w:rsidRDefault="004518C8" w:rsidP="004518C8">
      <w:pPr>
        <w:rPr>
          <w:rFonts w:ascii="Arial" w:eastAsia="Times New Roman" w:hAnsi="Arial" w:cs="Arial"/>
          <w:b/>
          <w:bCs/>
          <w:color w:val="000000"/>
        </w:rPr>
      </w:pPr>
      <w:r w:rsidRPr="004518C8">
        <w:rPr>
          <w:rFonts w:ascii="Arial" w:eastAsia="Times New Roman" w:hAnsi="Arial" w:cs="Arial"/>
          <w:b/>
          <w:bCs/>
          <w:color w:val="000000"/>
        </w:rPr>
        <w:t>Analysis Outline</w:t>
      </w:r>
    </w:p>
    <w:p w14:paraId="78B28A62" w14:textId="77777777" w:rsidR="004518C8" w:rsidRDefault="004518C8" w:rsidP="004518C8">
      <w:pPr>
        <w:rPr>
          <w:rFonts w:ascii="Arial" w:eastAsia="Times New Roman" w:hAnsi="Arial" w:cs="Arial"/>
          <w:sz w:val="18"/>
          <w:szCs w:val="18"/>
          <w:u w:val="single"/>
        </w:rPr>
      </w:pPr>
      <w:r w:rsidRPr="004518C8">
        <w:rPr>
          <w:rFonts w:ascii="Arial" w:eastAsia="Times New Roman" w:hAnsi="Arial" w:cs="Arial"/>
          <w:color w:val="000000"/>
          <w:sz w:val="18"/>
          <w:szCs w:val="18"/>
          <w:u w:val="single"/>
        </w:rPr>
        <w:t xml:space="preserve">Explanatory analysis </w:t>
      </w:r>
    </w:p>
    <w:p w14:paraId="7473C19E" w14:textId="77777777" w:rsidR="004518C8" w:rsidRPr="004518C8" w:rsidRDefault="004518C8" w:rsidP="004518C8">
      <w:pPr>
        <w:pStyle w:val="ListParagraph"/>
        <w:numPr>
          <w:ilvl w:val="0"/>
          <w:numId w:val="6"/>
        </w:numPr>
        <w:rPr>
          <w:rFonts w:ascii="Arial" w:eastAsia="Times New Roman" w:hAnsi="Arial" w:cs="Arial"/>
          <w:sz w:val="18"/>
          <w:szCs w:val="18"/>
          <w:u w:val="single"/>
        </w:rPr>
      </w:pPr>
      <w:r w:rsidRPr="004518C8">
        <w:rPr>
          <w:rFonts w:ascii="Arial" w:eastAsia="Times New Roman" w:hAnsi="Arial" w:cs="Arial"/>
          <w:color w:val="000000"/>
          <w:sz w:val="18"/>
          <w:szCs w:val="18"/>
        </w:rPr>
        <w:t>overall understanding of the dataset</w:t>
      </w:r>
    </w:p>
    <w:p w14:paraId="17D7B985" w14:textId="303B34A8" w:rsidR="004518C8" w:rsidRPr="004518C8" w:rsidRDefault="004518C8" w:rsidP="004518C8">
      <w:pPr>
        <w:pStyle w:val="ListParagraph"/>
        <w:numPr>
          <w:ilvl w:val="1"/>
          <w:numId w:val="6"/>
        </w:numPr>
        <w:rPr>
          <w:rFonts w:ascii="Arial" w:eastAsia="Times New Roman" w:hAnsi="Arial" w:cs="Arial"/>
          <w:sz w:val="18"/>
          <w:szCs w:val="18"/>
          <w:u w:val="single"/>
        </w:rPr>
      </w:pPr>
      <w:del w:id="46" w:author="Nikolas Krstic" w:date="2018-02-05T18:45:00Z">
        <w:r w:rsidRPr="004518C8" w:rsidDel="00EF4E3D">
          <w:rPr>
            <w:rFonts w:ascii="Arial" w:eastAsia="Times New Roman" w:hAnsi="Arial" w:cs="Arial"/>
            <w:color w:val="000000"/>
            <w:sz w:val="18"/>
            <w:szCs w:val="18"/>
          </w:rPr>
          <w:delText xml:space="preserve">statistics </w:delText>
        </w:r>
      </w:del>
      <w:ins w:id="47" w:author="Nikolas Krstic" w:date="2018-02-05T18:45:00Z">
        <w:r w:rsidR="00EF4E3D" w:rsidRPr="004518C8">
          <w:rPr>
            <w:rFonts w:ascii="Arial" w:eastAsia="Times New Roman" w:hAnsi="Arial" w:cs="Arial"/>
            <w:color w:val="000000"/>
            <w:sz w:val="18"/>
            <w:szCs w:val="18"/>
          </w:rPr>
          <w:t>statistic</w:t>
        </w:r>
        <w:r w:rsidR="00EF4E3D">
          <w:rPr>
            <w:rFonts w:ascii="Arial" w:eastAsia="Times New Roman" w:hAnsi="Arial" w:cs="Arial"/>
            <w:color w:val="000000"/>
            <w:sz w:val="18"/>
            <w:szCs w:val="18"/>
          </w:rPr>
          <w:t>al</w:t>
        </w:r>
        <w:r w:rsidR="00EF4E3D" w:rsidRPr="004518C8">
          <w:rPr>
            <w:rFonts w:ascii="Arial" w:eastAsia="Times New Roman" w:hAnsi="Arial" w:cs="Arial"/>
            <w:color w:val="000000"/>
            <w:sz w:val="18"/>
            <w:szCs w:val="18"/>
          </w:rPr>
          <w:t xml:space="preserve"> </w:t>
        </w:r>
      </w:ins>
      <w:r w:rsidRPr="004518C8">
        <w:rPr>
          <w:rFonts w:ascii="Arial" w:eastAsia="Times New Roman" w:hAnsi="Arial" w:cs="Arial"/>
          <w:color w:val="000000"/>
          <w:sz w:val="18"/>
          <w:szCs w:val="18"/>
        </w:rPr>
        <w:t>summary</w:t>
      </w:r>
    </w:p>
    <w:p w14:paraId="49F4E52E" w14:textId="77777777" w:rsidR="004518C8" w:rsidRPr="004518C8" w:rsidRDefault="004518C8" w:rsidP="004518C8">
      <w:pPr>
        <w:pStyle w:val="ListParagraph"/>
        <w:numPr>
          <w:ilvl w:val="1"/>
          <w:numId w:val="6"/>
        </w:numPr>
        <w:rPr>
          <w:rFonts w:ascii="Arial" w:eastAsia="Times New Roman" w:hAnsi="Arial" w:cs="Arial"/>
          <w:sz w:val="18"/>
          <w:szCs w:val="18"/>
          <w:u w:val="single"/>
        </w:rPr>
      </w:pPr>
      <w:r w:rsidRPr="004518C8">
        <w:rPr>
          <w:rFonts w:ascii="Arial" w:eastAsia="Times New Roman" w:hAnsi="Arial" w:cs="Arial"/>
          <w:color w:val="000000"/>
          <w:sz w:val="18"/>
          <w:szCs w:val="18"/>
        </w:rPr>
        <w:t>some plots / graphs for visualization</w:t>
      </w:r>
    </w:p>
    <w:p w14:paraId="5308E296" w14:textId="6A5FCBFF" w:rsidR="004518C8" w:rsidRPr="004518C8" w:rsidRDefault="004518C8" w:rsidP="004518C8">
      <w:pPr>
        <w:pStyle w:val="ListParagraph"/>
        <w:numPr>
          <w:ilvl w:val="0"/>
          <w:numId w:val="6"/>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identify potential</w:t>
      </w:r>
      <w:ins w:id="48" w:author="Nikolas Krstic" w:date="2018-02-05T18:45:00Z">
        <w:r w:rsidR="00EF4E3D">
          <w:rPr>
            <w:rFonts w:ascii="Arial" w:eastAsia="Times New Roman" w:hAnsi="Arial" w:cs="Arial"/>
            <w:color w:val="000000"/>
            <w:sz w:val="18"/>
            <w:szCs w:val="18"/>
          </w:rPr>
          <w:t>ly</w:t>
        </w:r>
      </w:ins>
      <w:r w:rsidRPr="004518C8">
        <w:rPr>
          <w:rFonts w:ascii="Arial" w:eastAsia="Times New Roman" w:hAnsi="Arial" w:cs="Arial"/>
          <w:color w:val="000000"/>
          <w:sz w:val="18"/>
          <w:szCs w:val="18"/>
        </w:rPr>
        <w:t xml:space="preserve"> important variables</w:t>
      </w:r>
    </w:p>
    <w:p w14:paraId="16E97C45" w14:textId="77777777" w:rsidR="004518C8" w:rsidRPr="004518C8" w:rsidRDefault="004518C8" w:rsidP="004518C8">
      <w:pPr>
        <w:numPr>
          <w:ilvl w:val="1"/>
          <w:numId w:val="6"/>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check correlation between the response variable and explanatory variables</w:t>
      </w:r>
    </w:p>
    <w:p w14:paraId="16512C80" w14:textId="78F7C5BA" w:rsidR="004518C8" w:rsidRPr="004518C8" w:rsidRDefault="00C2359C" w:rsidP="004518C8">
      <w:pPr>
        <w:numPr>
          <w:ilvl w:val="1"/>
          <w:numId w:val="6"/>
        </w:numPr>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perform </w:t>
      </w:r>
      <w:r>
        <w:rPr>
          <w:rFonts w:ascii="Arial" w:eastAsia="Times New Roman" w:hAnsi="Arial" w:cs="Arial"/>
          <w:color w:val="000000"/>
          <w:sz w:val="18"/>
          <w:szCs w:val="18"/>
          <w:lang w:val="en-US"/>
        </w:rPr>
        <w:t>ANO</w:t>
      </w:r>
      <w:r>
        <w:rPr>
          <w:rFonts w:ascii="Arial" w:eastAsia="Times New Roman" w:hAnsi="Arial" w:cs="Arial"/>
          <w:color w:val="000000"/>
          <w:sz w:val="18"/>
          <w:szCs w:val="18"/>
        </w:rPr>
        <w:t>VA</w:t>
      </w:r>
      <w:r w:rsidR="004518C8" w:rsidRPr="004518C8">
        <w:rPr>
          <w:rFonts w:ascii="Arial" w:eastAsia="Times New Roman" w:hAnsi="Arial" w:cs="Arial"/>
          <w:color w:val="000000"/>
          <w:sz w:val="18"/>
          <w:szCs w:val="18"/>
        </w:rPr>
        <w:t xml:space="preserve"> and t-test to do group comparison</w:t>
      </w:r>
    </w:p>
    <w:p w14:paraId="4324DE47" w14:textId="77777777" w:rsidR="004518C8" w:rsidRPr="00E50DFE" w:rsidRDefault="004518C8" w:rsidP="004518C8">
      <w:pPr>
        <w:rPr>
          <w:rFonts w:ascii="Arial" w:eastAsia="Times New Roman" w:hAnsi="Arial" w:cs="Arial"/>
          <w:sz w:val="18"/>
          <w:szCs w:val="18"/>
          <w:lang w:val="en-US"/>
        </w:rPr>
      </w:pPr>
    </w:p>
    <w:p w14:paraId="787010F9" w14:textId="77777777" w:rsidR="004518C8" w:rsidRPr="004518C8" w:rsidRDefault="004518C8" w:rsidP="004518C8">
      <w:pPr>
        <w:rPr>
          <w:rFonts w:ascii="Arial" w:eastAsia="Times New Roman" w:hAnsi="Arial" w:cs="Arial"/>
          <w:sz w:val="18"/>
          <w:szCs w:val="18"/>
          <w:u w:val="single"/>
        </w:rPr>
      </w:pPr>
      <w:r w:rsidRPr="004518C8">
        <w:rPr>
          <w:rFonts w:ascii="Arial" w:eastAsia="Times New Roman" w:hAnsi="Arial" w:cs="Arial"/>
          <w:color w:val="000000"/>
          <w:sz w:val="18"/>
          <w:szCs w:val="18"/>
          <w:u w:val="single"/>
        </w:rPr>
        <w:t>Research questions</w:t>
      </w:r>
      <w:r w:rsidR="00B01B0F">
        <w:rPr>
          <w:rFonts w:ascii="Arial" w:eastAsia="Times New Roman" w:hAnsi="Arial" w:cs="Arial"/>
          <w:color w:val="000000"/>
          <w:sz w:val="18"/>
          <w:szCs w:val="18"/>
          <w:u w:val="single"/>
        </w:rPr>
        <w:t xml:space="preserve"> for 450</w:t>
      </w:r>
    </w:p>
    <w:p w14:paraId="7E480FB9" w14:textId="7821F3F6" w:rsidR="004518C8" w:rsidRPr="004518C8" w:rsidRDefault="004518C8" w:rsidP="004518C8">
      <w:pPr>
        <w:numPr>
          <w:ilvl w:val="0"/>
          <w:numId w:val="3"/>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 xml:space="preserve">how demographic, organizational, and learning factors </w:t>
      </w:r>
      <w:commentRangeStart w:id="49"/>
      <w:r w:rsidRPr="004518C8">
        <w:rPr>
          <w:rFonts w:ascii="Arial" w:eastAsia="Times New Roman" w:hAnsi="Arial" w:cs="Arial"/>
          <w:color w:val="000000"/>
          <w:sz w:val="18"/>
          <w:szCs w:val="18"/>
        </w:rPr>
        <w:t>affect</w:t>
      </w:r>
      <w:commentRangeEnd w:id="49"/>
      <w:r w:rsidR="00EF4E3D">
        <w:rPr>
          <w:rStyle w:val="CommentReference"/>
        </w:rPr>
        <w:commentReference w:id="49"/>
      </w:r>
      <w:r w:rsidRPr="004518C8">
        <w:rPr>
          <w:rFonts w:ascii="Arial" w:eastAsia="Times New Roman" w:hAnsi="Arial" w:cs="Arial"/>
          <w:color w:val="000000"/>
          <w:sz w:val="18"/>
          <w:szCs w:val="18"/>
        </w:rPr>
        <w:t xml:space="preserve"> senior workers numeracy skills (measure</w:t>
      </w:r>
      <w:ins w:id="50" w:author="Nikolas Krstic" w:date="2018-02-05T18:46:00Z">
        <w:r w:rsidR="00EF4E3D">
          <w:rPr>
            <w:rFonts w:ascii="Arial" w:eastAsia="Times New Roman" w:hAnsi="Arial" w:cs="Arial"/>
            <w:color w:val="000000"/>
            <w:sz w:val="18"/>
            <w:szCs w:val="18"/>
          </w:rPr>
          <w:t>d</w:t>
        </w:r>
      </w:ins>
      <w:r w:rsidRPr="004518C8">
        <w:rPr>
          <w:rFonts w:ascii="Arial" w:eastAsia="Times New Roman" w:hAnsi="Arial" w:cs="Arial"/>
          <w:color w:val="000000"/>
          <w:sz w:val="18"/>
          <w:szCs w:val="18"/>
        </w:rPr>
        <w:t xml:space="preserve"> by numeracy test score)</w:t>
      </w:r>
    </w:p>
    <w:p w14:paraId="2D90225F" w14:textId="49992E03" w:rsidR="004518C8" w:rsidRDefault="004518C8" w:rsidP="004518C8">
      <w:pPr>
        <w:numPr>
          <w:ilvl w:val="0"/>
          <w:numId w:val="3"/>
        </w:numPr>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 xml:space="preserve">how demographic, organizational, and learning factors </w:t>
      </w:r>
      <w:commentRangeStart w:id="51"/>
      <w:r w:rsidRPr="004518C8">
        <w:rPr>
          <w:rFonts w:ascii="Arial" w:eastAsia="Times New Roman" w:hAnsi="Arial" w:cs="Arial"/>
          <w:color w:val="000000"/>
          <w:sz w:val="18"/>
          <w:szCs w:val="18"/>
        </w:rPr>
        <w:t>affect</w:t>
      </w:r>
      <w:commentRangeEnd w:id="51"/>
      <w:r w:rsidR="00F91A21">
        <w:rPr>
          <w:rStyle w:val="CommentReference"/>
        </w:rPr>
        <w:commentReference w:id="51"/>
      </w:r>
      <w:r w:rsidRPr="004518C8">
        <w:rPr>
          <w:rFonts w:ascii="Arial" w:eastAsia="Times New Roman" w:hAnsi="Arial" w:cs="Arial"/>
          <w:color w:val="000000"/>
          <w:sz w:val="18"/>
          <w:szCs w:val="18"/>
        </w:rPr>
        <w:t xml:space="preserve"> senior workers literacy skills (measure</w:t>
      </w:r>
      <w:ins w:id="52" w:author="Nikolas Krstic" w:date="2018-02-05T18:46:00Z">
        <w:r w:rsidR="00EF4E3D">
          <w:rPr>
            <w:rFonts w:ascii="Arial" w:eastAsia="Times New Roman" w:hAnsi="Arial" w:cs="Arial"/>
            <w:color w:val="000000"/>
            <w:sz w:val="18"/>
            <w:szCs w:val="18"/>
          </w:rPr>
          <w:t>d</w:t>
        </w:r>
      </w:ins>
      <w:r w:rsidRPr="004518C8">
        <w:rPr>
          <w:rFonts w:ascii="Arial" w:eastAsia="Times New Roman" w:hAnsi="Arial" w:cs="Arial"/>
          <w:color w:val="000000"/>
          <w:sz w:val="18"/>
          <w:szCs w:val="18"/>
        </w:rPr>
        <w:t xml:space="preserve"> by literacy test score)</w:t>
      </w:r>
    </w:p>
    <w:p w14:paraId="0D835B39" w14:textId="77777777" w:rsidR="004518C8" w:rsidRPr="004518C8" w:rsidRDefault="004518C8" w:rsidP="004518C8">
      <w:pPr>
        <w:ind w:left="720"/>
        <w:textAlignment w:val="baseline"/>
        <w:rPr>
          <w:rFonts w:ascii="Arial" w:eastAsia="Times New Roman" w:hAnsi="Arial" w:cs="Arial"/>
          <w:color w:val="000000"/>
          <w:sz w:val="18"/>
          <w:szCs w:val="18"/>
        </w:rPr>
      </w:pPr>
    </w:p>
    <w:p w14:paraId="034F62D7" w14:textId="77777777" w:rsidR="004518C8" w:rsidRPr="004518C8" w:rsidRDefault="004518C8" w:rsidP="00B01B0F">
      <w:pPr>
        <w:ind w:left="360"/>
        <w:rPr>
          <w:rFonts w:ascii="Arial" w:eastAsia="Times New Roman" w:hAnsi="Arial" w:cs="Arial"/>
          <w:sz w:val="18"/>
          <w:szCs w:val="18"/>
        </w:rPr>
      </w:pPr>
      <w:r w:rsidRPr="00B01B0F">
        <w:rPr>
          <w:rFonts w:ascii="Arial" w:eastAsia="Times New Roman" w:hAnsi="Arial" w:cs="Arial"/>
          <w:color w:val="000000"/>
          <w:sz w:val="18"/>
          <w:szCs w:val="18"/>
        </w:rPr>
        <w:t xml:space="preserve">Same </w:t>
      </w:r>
      <w:r w:rsidRPr="00B01B0F">
        <w:rPr>
          <w:rFonts w:ascii="Arial" w:eastAsia="Times New Roman" w:hAnsi="Arial" w:cs="Arial"/>
          <w:color w:val="000000"/>
          <w:sz w:val="18"/>
          <w:szCs w:val="18"/>
          <w:u w:val="single"/>
        </w:rPr>
        <w:t>methods</w:t>
      </w:r>
      <w:r w:rsidRPr="00B01B0F">
        <w:rPr>
          <w:rFonts w:ascii="Arial" w:eastAsia="Times New Roman" w:hAnsi="Arial" w:cs="Arial"/>
          <w:color w:val="000000"/>
          <w:sz w:val="18"/>
          <w:szCs w:val="18"/>
        </w:rPr>
        <w:t xml:space="preserve"> for both of these questions</w:t>
      </w:r>
    </w:p>
    <w:p w14:paraId="178F9060" w14:textId="77777777" w:rsidR="004518C8" w:rsidRPr="00B01B0F" w:rsidRDefault="004518C8" w:rsidP="00B01B0F">
      <w:pPr>
        <w:pStyle w:val="ListParagraph"/>
        <w:numPr>
          <w:ilvl w:val="1"/>
          <w:numId w:val="3"/>
        </w:numPr>
        <w:ind w:left="1800"/>
        <w:rPr>
          <w:rFonts w:ascii="Arial" w:eastAsia="Times New Roman" w:hAnsi="Arial" w:cs="Arial"/>
          <w:color w:val="000000"/>
          <w:sz w:val="18"/>
          <w:szCs w:val="18"/>
        </w:rPr>
      </w:pPr>
      <w:commentRangeStart w:id="53"/>
      <w:r w:rsidRPr="00B01B0F">
        <w:rPr>
          <w:rFonts w:ascii="Arial" w:eastAsia="Times New Roman" w:hAnsi="Arial" w:cs="Arial"/>
          <w:color w:val="000000"/>
          <w:sz w:val="18"/>
          <w:szCs w:val="18"/>
        </w:rPr>
        <w:t>Stepwise AIC using linear model</w:t>
      </w:r>
      <w:commentRangeEnd w:id="53"/>
      <w:r w:rsidR="00F91A21">
        <w:rPr>
          <w:rStyle w:val="CommentReference"/>
        </w:rPr>
        <w:commentReference w:id="53"/>
      </w:r>
    </w:p>
    <w:p w14:paraId="79A2642D" w14:textId="77777777" w:rsidR="004518C8" w:rsidRPr="004518C8" w:rsidRDefault="004518C8" w:rsidP="00B01B0F">
      <w:pPr>
        <w:numPr>
          <w:ilvl w:val="1"/>
          <w:numId w:val="4"/>
        </w:numPr>
        <w:tabs>
          <w:tab w:val="clear" w:pos="1440"/>
          <w:tab w:val="num" w:pos="2160"/>
        </w:tabs>
        <w:ind w:left="216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 xml:space="preserve">check two things beforehand </w:t>
      </w:r>
    </w:p>
    <w:p w14:paraId="65EA171E" w14:textId="77777777" w:rsidR="004518C8" w:rsidRPr="004518C8" w:rsidRDefault="004518C8" w:rsidP="00B01B0F">
      <w:pPr>
        <w:numPr>
          <w:ilvl w:val="2"/>
          <w:numId w:val="5"/>
        </w:numPr>
        <w:tabs>
          <w:tab w:val="clear" w:pos="2160"/>
          <w:tab w:val="num" w:pos="2880"/>
        </w:tabs>
        <w:ind w:left="288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normality assumption</w:t>
      </w:r>
    </w:p>
    <w:p w14:paraId="6085D501" w14:textId="77777777" w:rsidR="004518C8" w:rsidRPr="004518C8" w:rsidRDefault="004518C8" w:rsidP="00B01B0F">
      <w:pPr>
        <w:numPr>
          <w:ilvl w:val="2"/>
          <w:numId w:val="5"/>
        </w:numPr>
        <w:tabs>
          <w:tab w:val="clear" w:pos="2160"/>
          <w:tab w:val="num" w:pos="2880"/>
        </w:tabs>
        <w:ind w:left="2880"/>
        <w:textAlignment w:val="baseline"/>
        <w:rPr>
          <w:rFonts w:ascii="Arial" w:eastAsia="Times New Roman" w:hAnsi="Arial" w:cs="Arial"/>
          <w:color w:val="000000"/>
          <w:sz w:val="18"/>
          <w:szCs w:val="18"/>
        </w:rPr>
      </w:pPr>
      <w:commentRangeStart w:id="54"/>
      <w:r w:rsidRPr="004518C8">
        <w:rPr>
          <w:rFonts w:ascii="Arial" w:eastAsia="Times New Roman" w:hAnsi="Arial" w:cs="Arial"/>
          <w:color w:val="000000"/>
          <w:sz w:val="18"/>
          <w:szCs w:val="18"/>
        </w:rPr>
        <w:t>correlation between explanatory variables</w:t>
      </w:r>
      <w:commentRangeEnd w:id="54"/>
      <w:r w:rsidR="00F91A21">
        <w:rPr>
          <w:rStyle w:val="CommentReference"/>
        </w:rPr>
        <w:commentReference w:id="54"/>
      </w:r>
    </w:p>
    <w:p w14:paraId="094971EA" w14:textId="77777777" w:rsidR="004518C8" w:rsidRPr="004518C8" w:rsidRDefault="004518C8" w:rsidP="00B01B0F">
      <w:pPr>
        <w:numPr>
          <w:ilvl w:val="1"/>
          <w:numId w:val="5"/>
        </w:numPr>
        <w:tabs>
          <w:tab w:val="clear" w:pos="1440"/>
          <w:tab w:val="num" w:pos="2160"/>
        </w:tabs>
        <w:ind w:left="216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pick the model by AIC value</w:t>
      </w:r>
    </w:p>
    <w:p w14:paraId="61A3DCB9" w14:textId="08605EBE" w:rsidR="004518C8" w:rsidRPr="00B01B0F" w:rsidRDefault="004518C8" w:rsidP="00B01B0F">
      <w:pPr>
        <w:numPr>
          <w:ilvl w:val="1"/>
          <w:numId w:val="5"/>
        </w:numPr>
        <w:tabs>
          <w:tab w:val="clear" w:pos="1440"/>
          <w:tab w:val="num" w:pos="2160"/>
        </w:tabs>
        <w:ind w:left="2160"/>
        <w:textAlignment w:val="baseline"/>
        <w:rPr>
          <w:rFonts w:ascii="Arial" w:eastAsia="Times New Roman" w:hAnsi="Arial" w:cs="Arial"/>
          <w:color w:val="000000"/>
          <w:sz w:val="18"/>
          <w:szCs w:val="18"/>
        </w:rPr>
      </w:pPr>
      <w:r w:rsidRPr="004518C8">
        <w:rPr>
          <w:rFonts w:ascii="Arial" w:eastAsia="Times New Roman" w:hAnsi="Arial" w:cs="Arial"/>
          <w:color w:val="000000"/>
          <w:sz w:val="18"/>
          <w:szCs w:val="18"/>
        </w:rPr>
        <w:t>model diagnostic (</w:t>
      </w:r>
      <w:r w:rsidR="00540578">
        <w:rPr>
          <w:rFonts w:ascii="Arial" w:eastAsia="Times New Roman" w:hAnsi="Arial" w:cs="Arial"/>
          <w:color w:val="000000"/>
          <w:sz w:val="18"/>
          <w:szCs w:val="18"/>
        </w:rPr>
        <w:t xml:space="preserve">Adjusted </w:t>
      </w:r>
      <w:r w:rsidRPr="004518C8">
        <w:rPr>
          <w:rFonts w:ascii="Arial" w:eastAsia="Times New Roman" w:hAnsi="Arial" w:cs="Arial"/>
          <w:color w:val="000000"/>
          <w:sz w:val="18"/>
          <w:szCs w:val="18"/>
        </w:rPr>
        <w:t>R^2, goodness of fit)</w:t>
      </w:r>
    </w:p>
    <w:p w14:paraId="66578051" w14:textId="77777777" w:rsidR="004518C8" w:rsidRPr="00B01B0F" w:rsidRDefault="004518C8" w:rsidP="00B01B0F">
      <w:pPr>
        <w:pStyle w:val="ListParagraph"/>
        <w:numPr>
          <w:ilvl w:val="1"/>
          <w:numId w:val="3"/>
        </w:numPr>
        <w:ind w:left="1800"/>
        <w:textAlignment w:val="baseline"/>
        <w:rPr>
          <w:rFonts w:ascii="Arial" w:eastAsia="Times New Roman" w:hAnsi="Arial" w:cs="Arial"/>
          <w:color w:val="000000"/>
          <w:sz w:val="18"/>
          <w:szCs w:val="18"/>
        </w:rPr>
      </w:pPr>
      <w:r w:rsidRPr="00B01B0F">
        <w:rPr>
          <w:rFonts w:ascii="Arial" w:eastAsia="Times New Roman" w:hAnsi="Arial" w:cs="Arial"/>
          <w:color w:val="000000"/>
          <w:sz w:val="18"/>
          <w:szCs w:val="18"/>
        </w:rPr>
        <w:t> </w:t>
      </w:r>
      <w:commentRangeStart w:id="55"/>
      <w:r w:rsidRPr="00B01B0F">
        <w:rPr>
          <w:rFonts w:ascii="Arial" w:eastAsia="Times New Roman" w:hAnsi="Arial" w:cs="Arial"/>
          <w:color w:val="000000"/>
          <w:sz w:val="18"/>
          <w:szCs w:val="18"/>
        </w:rPr>
        <w:t>Lasso (possible?)</w:t>
      </w:r>
      <w:commentRangeEnd w:id="55"/>
      <w:r w:rsidR="00F91A21">
        <w:rPr>
          <w:rStyle w:val="CommentReference"/>
        </w:rPr>
        <w:commentReference w:id="55"/>
      </w:r>
    </w:p>
    <w:p w14:paraId="45E29ED5" w14:textId="77777777" w:rsidR="004518C8" w:rsidRDefault="004518C8" w:rsidP="004518C8">
      <w:pPr>
        <w:pStyle w:val="ListParagraph"/>
        <w:ind w:left="1440"/>
        <w:textAlignment w:val="baseline"/>
        <w:rPr>
          <w:rFonts w:ascii="Arial" w:eastAsia="Times New Roman" w:hAnsi="Arial" w:cs="Arial"/>
          <w:color w:val="000000"/>
          <w:sz w:val="18"/>
          <w:szCs w:val="18"/>
        </w:rPr>
      </w:pPr>
    </w:p>
    <w:p w14:paraId="21F43170" w14:textId="77777777" w:rsidR="004518C8" w:rsidRDefault="004518C8" w:rsidP="004518C8">
      <w:pPr>
        <w:ind w:left="720"/>
        <w:rPr>
          <w:rFonts w:ascii="Arial" w:eastAsia="Times New Roman" w:hAnsi="Arial" w:cs="Arial"/>
          <w:color w:val="000000"/>
          <w:sz w:val="18"/>
          <w:szCs w:val="18"/>
        </w:rPr>
      </w:pPr>
      <w:commentRangeStart w:id="56"/>
      <w:r w:rsidRPr="004518C8">
        <w:rPr>
          <w:rFonts w:ascii="Arial" w:eastAsia="Times New Roman" w:hAnsi="Arial" w:cs="Arial"/>
          <w:color w:val="000000"/>
          <w:sz w:val="18"/>
          <w:szCs w:val="18"/>
        </w:rPr>
        <w:t xml:space="preserve">Result might be the intersection of variables picked by AIC and lasso united with possible important variables obtained from univariate test </w:t>
      </w:r>
      <w:commentRangeEnd w:id="56"/>
      <w:r w:rsidR="00F91A21">
        <w:rPr>
          <w:rStyle w:val="CommentReference"/>
        </w:rPr>
        <w:commentReference w:id="56"/>
      </w:r>
    </w:p>
    <w:p w14:paraId="30196A48" w14:textId="77777777" w:rsidR="00B01B0F" w:rsidRDefault="00B01B0F" w:rsidP="004518C8">
      <w:pPr>
        <w:ind w:left="720"/>
        <w:rPr>
          <w:rFonts w:ascii="Arial" w:eastAsia="Times New Roman" w:hAnsi="Arial" w:cs="Arial"/>
          <w:color w:val="000000"/>
          <w:sz w:val="18"/>
          <w:szCs w:val="18"/>
        </w:rPr>
      </w:pPr>
    </w:p>
    <w:p w14:paraId="5A0F28C4" w14:textId="77777777" w:rsidR="00B01B0F" w:rsidRDefault="00B01B0F" w:rsidP="00B01B0F">
      <w:pPr>
        <w:rPr>
          <w:rFonts w:ascii="Arial" w:eastAsia="Times New Roman" w:hAnsi="Arial" w:cs="Arial"/>
          <w:color w:val="000000"/>
          <w:sz w:val="18"/>
          <w:szCs w:val="18"/>
          <w:u w:val="single"/>
        </w:rPr>
      </w:pPr>
      <w:r w:rsidRPr="004518C8">
        <w:rPr>
          <w:rFonts w:ascii="Arial" w:eastAsia="Times New Roman" w:hAnsi="Arial" w:cs="Arial"/>
          <w:color w:val="000000"/>
          <w:sz w:val="18"/>
          <w:szCs w:val="18"/>
          <w:u w:val="single"/>
        </w:rPr>
        <w:t>Research questions</w:t>
      </w:r>
      <w:r>
        <w:rPr>
          <w:rFonts w:ascii="Arial" w:eastAsia="Times New Roman" w:hAnsi="Arial" w:cs="Arial"/>
          <w:color w:val="000000"/>
          <w:sz w:val="18"/>
          <w:szCs w:val="18"/>
          <w:u w:val="single"/>
        </w:rPr>
        <w:t xml:space="preserve"> for 550</w:t>
      </w:r>
    </w:p>
    <w:p w14:paraId="129BD487" w14:textId="77777777" w:rsidR="004518C8" w:rsidRPr="004518C8" w:rsidRDefault="00B01B0F" w:rsidP="004518C8">
      <w:pPr>
        <w:rPr>
          <w:rFonts w:ascii="Arial" w:eastAsia="Times New Roman" w:hAnsi="Arial" w:cs="Arial"/>
          <w:sz w:val="18"/>
          <w:szCs w:val="18"/>
        </w:rPr>
      </w:pPr>
      <w:commentRangeStart w:id="57"/>
      <w:r w:rsidRPr="00B01B0F">
        <w:rPr>
          <w:rFonts w:ascii="Arial" w:eastAsia="Times New Roman" w:hAnsi="Arial" w:cs="Arial"/>
          <w:color w:val="000000"/>
          <w:sz w:val="18"/>
          <w:szCs w:val="18"/>
        </w:rPr>
        <w:t>***To be added***</w:t>
      </w:r>
      <w:commentRangeEnd w:id="57"/>
      <w:r w:rsidR="001951A6">
        <w:rPr>
          <w:rStyle w:val="CommentReference"/>
        </w:rPr>
        <w:commentReference w:id="57"/>
      </w:r>
    </w:p>
    <w:p w14:paraId="7F34F30A" w14:textId="77777777" w:rsidR="004518C8" w:rsidRPr="004518C8" w:rsidRDefault="004518C8">
      <w:pPr>
        <w:rPr>
          <w:rFonts w:ascii="Arial" w:hAnsi="Arial" w:cs="Arial"/>
          <w:sz w:val="18"/>
          <w:szCs w:val="18"/>
        </w:rPr>
      </w:pPr>
    </w:p>
    <w:sectPr w:rsidR="004518C8" w:rsidRPr="004518C8" w:rsidSect="00CC56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kolas Krstic" w:date="2018-02-05T18:57:00Z" w:initials="NK">
    <w:p w14:paraId="34ED6F64" w14:textId="14D79935" w:rsidR="00B95D26" w:rsidRDefault="00B95D26">
      <w:pPr>
        <w:pStyle w:val="CommentText"/>
      </w:pPr>
      <w:r>
        <w:rPr>
          <w:rStyle w:val="CommentReference"/>
        </w:rPr>
        <w:annotationRef/>
      </w:r>
      <w:r>
        <w:t>Overall, good initial structure. However, I have concerns that some of this is copied from the client’s proposal. Please make sure this is in your own words, as was emphasized in our last meeting.</w:t>
      </w:r>
    </w:p>
    <w:p w14:paraId="0298AE47" w14:textId="77777777" w:rsidR="00666139" w:rsidRDefault="00666139">
      <w:pPr>
        <w:pStyle w:val="CommentText"/>
      </w:pPr>
    </w:p>
    <w:p w14:paraId="3662937D" w14:textId="7F48FB43" w:rsidR="00666139" w:rsidRDefault="00666139">
      <w:pPr>
        <w:pStyle w:val="CommentText"/>
      </w:pPr>
      <w:r>
        <w:t>Also, I don’t think it’s conventional to write some of this proposal in point form. It’s likely better to write the data overview and proposed methodology in paragraph form. But I understand that it was probably easier to present in this way (easier to digest).</w:t>
      </w:r>
    </w:p>
  </w:comment>
  <w:comment w:id="1" w:author="Nikolas Krstic" w:date="2018-02-05T18:22:00Z" w:initials="NK">
    <w:p w14:paraId="79C8D4B7" w14:textId="170D8D97" w:rsidR="00262D8C" w:rsidRDefault="00262D8C">
      <w:pPr>
        <w:pStyle w:val="CommentText"/>
      </w:pPr>
      <w:r>
        <w:rPr>
          <w:rStyle w:val="CommentReference"/>
        </w:rPr>
        <w:annotationRef/>
      </w:r>
      <w:r>
        <w:t>This sounds a little awkward. Recommend rephrasing. Something like “The senior population in South Korea is rapidly growing”, or something similar.</w:t>
      </w:r>
    </w:p>
  </w:comment>
  <w:comment w:id="13" w:author="Nikolas Krstic" w:date="2018-02-05T18:19:00Z" w:initials="NK">
    <w:p w14:paraId="552D0AB5" w14:textId="22595C2D" w:rsidR="00262D8C" w:rsidRDefault="00262D8C">
      <w:pPr>
        <w:pStyle w:val="CommentText"/>
      </w:pPr>
      <w:r>
        <w:rPr>
          <w:rStyle w:val="CommentReference"/>
        </w:rPr>
        <w:annotationRef/>
      </w:r>
      <w:r>
        <w:t>Like Gaby suggested, you should perhaps reword this. We’re looking at the associations between our explanatory and response variables. Using “affect” suggests we’re trying to establish causation, which is not the case.</w:t>
      </w:r>
      <w:r w:rsidR="00F91A21">
        <w:t xml:space="preserve"> This is because we are dealing with questionnaire data, not experimental data.</w:t>
      </w:r>
    </w:p>
  </w:comment>
  <w:comment w:id="22" w:author="Nikolas Krstic" w:date="2018-02-05T18:32:00Z" w:initials="NK">
    <w:p w14:paraId="72D775A6" w14:textId="01AEC86E" w:rsidR="00A10CCD" w:rsidRDefault="00A10CCD">
      <w:pPr>
        <w:pStyle w:val="CommentText"/>
      </w:pPr>
      <w:r>
        <w:rPr>
          <w:rStyle w:val="CommentReference"/>
        </w:rPr>
        <w:annotationRef/>
      </w:r>
      <w:r>
        <w:t>Redundant (workers, workplace)</w:t>
      </w:r>
    </w:p>
  </w:comment>
  <w:comment w:id="26" w:author="Nikolas Krstic" w:date="2018-02-05T18:36:00Z" w:initials="NK">
    <w:p w14:paraId="33EAF24B" w14:textId="48320AA5" w:rsidR="00A10CCD" w:rsidRDefault="00A10CCD">
      <w:pPr>
        <w:pStyle w:val="CommentText"/>
      </w:pPr>
      <w:r>
        <w:rPr>
          <w:rStyle w:val="CommentReference"/>
        </w:rPr>
        <w:annotationRef/>
      </w:r>
      <w:r>
        <w:t>Reword</w:t>
      </w:r>
    </w:p>
  </w:comment>
  <w:comment w:id="32" w:author="Nikolas Krstic" w:date="2018-02-05T18:39:00Z" w:initials="NK">
    <w:p w14:paraId="2CA306DA" w14:textId="17B92055" w:rsidR="00EF4E3D" w:rsidRDefault="00EF4E3D">
      <w:pPr>
        <w:pStyle w:val="CommentText"/>
      </w:pPr>
      <w:r>
        <w:rPr>
          <w:rStyle w:val="CommentReference"/>
        </w:rPr>
        <w:annotationRef/>
      </w:r>
      <w:r>
        <w:t>“</w:t>
      </w:r>
      <w:proofErr w:type="gramStart"/>
      <w:r>
        <w:t>the</w:t>
      </w:r>
      <w:proofErr w:type="gramEnd"/>
      <w:r>
        <w:t xml:space="preserve"> study’s objective” or “our research purpose”</w:t>
      </w:r>
    </w:p>
  </w:comment>
  <w:comment w:id="33" w:author="Nikolas Krstic" w:date="2018-02-05T18:59:00Z" w:initials="NK">
    <w:p w14:paraId="3C017AAD" w14:textId="56F3B7C6" w:rsidR="00FF45B0" w:rsidRDefault="00FF45B0">
      <w:pPr>
        <w:pStyle w:val="CommentText"/>
      </w:pPr>
      <w:r>
        <w:rPr>
          <w:rStyle w:val="CommentReference"/>
        </w:rPr>
        <w:annotationRef/>
      </w:r>
      <w:r>
        <w:t>I suppose we still need to determine if we will continue with or without the public sector data.</w:t>
      </w:r>
      <w:r w:rsidR="00F80A28">
        <w:t xml:space="preserve"> If the sample is truly representative as is stated here, then it should be fine either way (with or without public sector data).</w:t>
      </w:r>
    </w:p>
  </w:comment>
  <w:comment w:id="45" w:author="Nikolas Krstic" w:date="2018-02-05T18:52:00Z" w:initials="NK">
    <w:p w14:paraId="0E9F5A6D" w14:textId="02808221" w:rsidR="00F91A21" w:rsidRDefault="00F91A21">
      <w:pPr>
        <w:pStyle w:val="CommentText"/>
      </w:pPr>
      <w:r>
        <w:rPr>
          <w:rStyle w:val="CommentReference"/>
        </w:rPr>
        <w:annotationRef/>
      </w:r>
      <w:r>
        <w:t xml:space="preserve">This may need to be a little more informative. We don’t know what type of variables each of these are (continuous, categorical, </w:t>
      </w:r>
      <w:proofErr w:type="spellStart"/>
      <w:r>
        <w:t>likert</w:t>
      </w:r>
      <w:proofErr w:type="spellEnd"/>
      <w:r>
        <w:t xml:space="preserve"> scale?). You may want to break them down into sections or maybe even include a small table</w:t>
      </w:r>
    </w:p>
  </w:comment>
  <w:comment w:id="49" w:author="Nikolas Krstic" w:date="2018-02-05T18:46:00Z" w:initials="NK">
    <w:p w14:paraId="1486F67E" w14:textId="5931F846" w:rsidR="00EF4E3D" w:rsidRDefault="00EF4E3D">
      <w:pPr>
        <w:pStyle w:val="CommentText"/>
      </w:pPr>
      <w:r>
        <w:rPr>
          <w:rStyle w:val="CommentReference"/>
        </w:rPr>
        <w:annotationRef/>
      </w:r>
      <w:r w:rsidR="00F91A21">
        <w:t>Reword</w:t>
      </w:r>
    </w:p>
  </w:comment>
  <w:comment w:id="51" w:author="Nikolas Krstic" w:date="2018-02-05T18:47:00Z" w:initials="NK">
    <w:p w14:paraId="6D0E6BAB" w14:textId="4E970072" w:rsidR="00F91A21" w:rsidRDefault="00F91A21">
      <w:pPr>
        <w:pStyle w:val="CommentText"/>
      </w:pPr>
      <w:r>
        <w:rPr>
          <w:rStyle w:val="CommentReference"/>
        </w:rPr>
        <w:annotationRef/>
      </w:r>
      <w:r>
        <w:t>Reword</w:t>
      </w:r>
    </w:p>
  </w:comment>
  <w:comment w:id="53" w:author="Nikolas Krstic" w:date="2018-02-05T18:48:00Z" w:initials="NK">
    <w:p w14:paraId="50DA9D4F" w14:textId="725441D7" w:rsidR="00F91A21" w:rsidRDefault="00F91A21">
      <w:pPr>
        <w:pStyle w:val="CommentText"/>
      </w:pPr>
      <w:r>
        <w:rPr>
          <w:rStyle w:val="CommentReference"/>
        </w:rPr>
        <w:annotationRef/>
      </w:r>
      <w:r>
        <w:t>As Gaby has mentioned, why have you selected AIC over other measures (there needs to be justification). I believe Ed has given some good feedback regarding this in the corresponding issue.</w:t>
      </w:r>
    </w:p>
  </w:comment>
  <w:comment w:id="54" w:author="Nikolas Krstic" w:date="2018-02-05T18:47:00Z" w:initials="NK">
    <w:p w14:paraId="11F905F6" w14:textId="5B8504BA" w:rsidR="00F91A21" w:rsidRDefault="00F91A21">
      <w:pPr>
        <w:pStyle w:val="CommentText"/>
      </w:pPr>
      <w:r>
        <w:rPr>
          <w:rStyle w:val="CommentReference"/>
        </w:rPr>
        <w:annotationRef/>
      </w:r>
      <w:r>
        <w:t>Why? Because we’re checking for collinearity. Also, since many of the variables are categorical in nature, conducting chi-square tests</w:t>
      </w:r>
      <w:r w:rsidR="00B95D26">
        <w:t xml:space="preserve"> for independence is </w:t>
      </w:r>
      <w:r w:rsidR="00F80A28">
        <w:t>another method, rather than just correlations.</w:t>
      </w:r>
    </w:p>
  </w:comment>
  <w:comment w:id="55" w:author="Nikolas Krstic" w:date="2018-02-05T18:49:00Z" w:initials="NK">
    <w:p w14:paraId="75DBA477" w14:textId="10B084AA" w:rsidR="00F91A21" w:rsidRDefault="00F91A21">
      <w:pPr>
        <w:pStyle w:val="CommentText"/>
      </w:pPr>
      <w:r>
        <w:rPr>
          <w:rStyle w:val="CommentReference"/>
        </w:rPr>
        <w:annotationRef/>
      </w:r>
      <w:r w:rsidR="00F80A28">
        <w:t>Similar to the AIC question</w:t>
      </w:r>
      <w:r>
        <w:t>, why conduct Lasso</w:t>
      </w:r>
      <w:r w:rsidR="00F80A28">
        <w:t xml:space="preserve"> (justify)</w:t>
      </w:r>
      <w:r>
        <w:t>?</w:t>
      </w:r>
      <w:r w:rsidR="00F80A28">
        <w:t xml:space="preserve"> It could even be as simple as saying that multiple approaches could provide further evidence supporting the inclusion/exclusion of certain variables.</w:t>
      </w:r>
    </w:p>
  </w:comment>
  <w:comment w:id="56" w:author="Nikolas Krstic" w:date="2018-02-05T18:50:00Z" w:initials="NK">
    <w:p w14:paraId="78D74FB9" w14:textId="0AF2C95E" w:rsidR="00F91A21" w:rsidRDefault="00F91A21">
      <w:pPr>
        <w:pStyle w:val="CommentText"/>
      </w:pPr>
      <w:r>
        <w:rPr>
          <w:rStyle w:val="CommentReference"/>
        </w:rPr>
        <w:annotationRef/>
      </w:r>
      <w:r>
        <w:t xml:space="preserve">This is a good idea, but maybe you could have two separate final models under both model selection methods and make comparisons. As suggested by this sentence, </w:t>
      </w:r>
      <w:r w:rsidR="00F80A28">
        <w:t>there could be</w:t>
      </w:r>
      <w:r>
        <w:t xml:space="preserve"> some overlap between variables present within either model.</w:t>
      </w:r>
    </w:p>
  </w:comment>
  <w:comment w:id="57" w:author="Nikolas Krstic" w:date="2018-02-05T19:03:00Z" w:initials="NK">
    <w:p w14:paraId="05027D85" w14:textId="1F23DE5D" w:rsidR="001951A6" w:rsidRDefault="001951A6">
      <w:pPr>
        <w:pStyle w:val="CommentText"/>
      </w:pPr>
      <w:r>
        <w:rPr>
          <w:rStyle w:val="CommentReference"/>
        </w:rPr>
        <w:annotationRef/>
      </w:r>
      <w:r>
        <w:t xml:space="preserve">I’m not sure if 450 are responsible for this section as well. If so, you can discuss how 550 will examine modelling of the skill usage </w:t>
      </w:r>
      <w:r>
        <w:t>variables</w:t>
      </w:r>
      <w:r w:rsidR="00F80A28">
        <w:t>.</w:t>
      </w:r>
      <w:bookmarkStart w:id="58" w:name="_GoBack"/>
      <w:bookmarkEnd w:id="5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62937D" w15:done="0"/>
  <w15:commentEx w15:paraId="79C8D4B7" w15:done="0"/>
  <w15:commentEx w15:paraId="552D0AB5" w15:done="0"/>
  <w15:commentEx w15:paraId="72D775A6" w15:done="0"/>
  <w15:commentEx w15:paraId="33EAF24B" w15:done="0"/>
  <w15:commentEx w15:paraId="2CA306DA" w15:done="0"/>
  <w15:commentEx w15:paraId="3C017AAD" w15:done="0"/>
  <w15:commentEx w15:paraId="0E9F5A6D" w15:done="0"/>
  <w15:commentEx w15:paraId="1486F67E" w15:done="0"/>
  <w15:commentEx w15:paraId="6D0E6BAB" w15:done="0"/>
  <w15:commentEx w15:paraId="50DA9D4F" w15:done="0"/>
  <w15:commentEx w15:paraId="11F905F6" w15:done="0"/>
  <w15:commentEx w15:paraId="75DBA477" w15:done="0"/>
  <w15:commentEx w15:paraId="78D74FB9" w15:done="0"/>
  <w15:commentEx w15:paraId="05027D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183D"/>
    <w:multiLevelType w:val="multilevel"/>
    <w:tmpl w:val="516AB5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0101D"/>
    <w:multiLevelType w:val="hybridMultilevel"/>
    <w:tmpl w:val="CBCE21C6"/>
    <w:lvl w:ilvl="0" w:tplc="823EF08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9F13F64"/>
    <w:multiLevelType w:val="multilevel"/>
    <w:tmpl w:val="3A68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15649"/>
    <w:multiLevelType w:val="multilevel"/>
    <w:tmpl w:val="F14E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s Krstic">
    <w15:presenceInfo w15:providerId="None" w15:userId="Nikolas Krst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C8"/>
    <w:rsid w:val="00023571"/>
    <w:rsid w:val="001951A6"/>
    <w:rsid w:val="00262D8C"/>
    <w:rsid w:val="004518C8"/>
    <w:rsid w:val="00540578"/>
    <w:rsid w:val="00666139"/>
    <w:rsid w:val="009C25A2"/>
    <w:rsid w:val="00A10CCD"/>
    <w:rsid w:val="00A271E7"/>
    <w:rsid w:val="00B01B0F"/>
    <w:rsid w:val="00B95D26"/>
    <w:rsid w:val="00C2359C"/>
    <w:rsid w:val="00CC56A0"/>
    <w:rsid w:val="00E50DFE"/>
    <w:rsid w:val="00EF4E3D"/>
    <w:rsid w:val="00F80A28"/>
    <w:rsid w:val="00F91A21"/>
    <w:rsid w:val="00FF45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F17C"/>
  <w15:chartTrackingRefBased/>
  <w15:docId w15:val="{3CEE3BA8-3343-F64F-BA11-858F0EBC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8C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518C8"/>
  </w:style>
  <w:style w:type="paragraph" w:styleId="NoSpacing">
    <w:name w:val="No Spacing"/>
    <w:uiPriority w:val="1"/>
    <w:qFormat/>
    <w:rsid w:val="004518C8"/>
  </w:style>
  <w:style w:type="paragraph" w:styleId="ListParagraph">
    <w:name w:val="List Paragraph"/>
    <w:basedOn w:val="Normal"/>
    <w:uiPriority w:val="34"/>
    <w:qFormat/>
    <w:rsid w:val="004518C8"/>
    <w:pPr>
      <w:ind w:left="720"/>
      <w:contextualSpacing/>
    </w:pPr>
  </w:style>
  <w:style w:type="character" w:styleId="CommentReference">
    <w:name w:val="annotation reference"/>
    <w:basedOn w:val="DefaultParagraphFont"/>
    <w:uiPriority w:val="99"/>
    <w:semiHidden/>
    <w:unhideWhenUsed/>
    <w:rsid w:val="00262D8C"/>
    <w:rPr>
      <w:sz w:val="16"/>
      <w:szCs w:val="16"/>
    </w:rPr>
  </w:style>
  <w:style w:type="paragraph" w:styleId="CommentText">
    <w:name w:val="annotation text"/>
    <w:basedOn w:val="Normal"/>
    <w:link w:val="CommentTextChar"/>
    <w:uiPriority w:val="99"/>
    <w:semiHidden/>
    <w:unhideWhenUsed/>
    <w:rsid w:val="00262D8C"/>
    <w:rPr>
      <w:sz w:val="20"/>
      <w:szCs w:val="20"/>
    </w:rPr>
  </w:style>
  <w:style w:type="character" w:customStyle="1" w:styleId="CommentTextChar">
    <w:name w:val="Comment Text Char"/>
    <w:basedOn w:val="DefaultParagraphFont"/>
    <w:link w:val="CommentText"/>
    <w:uiPriority w:val="99"/>
    <w:semiHidden/>
    <w:rsid w:val="00262D8C"/>
    <w:rPr>
      <w:sz w:val="20"/>
      <w:szCs w:val="20"/>
    </w:rPr>
  </w:style>
  <w:style w:type="paragraph" w:styleId="CommentSubject">
    <w:name w:val="annotation subject"/>
    <w:basedOn w:val="CommentText"/>
    <w:next w:val="CommentText"/>
    <w:link w:val="CommentSubjectChar"/>
    <w:uiPriority w:val="99"/>
    <w:semiHidden/>
    <w:unhideWhenUsed/>
    <w:rsid w:val="00262D8C"/>
    <w:rPr>
      <w:b/>
      <w:bCs/>
    </w:rPr>
  </w:style>
  <w:style w:type="character" w:customStyle="1" w:styleId="CommentSubjectChar">
    <w:name w:val="Comment Subject Char"/>
    <w:basedOn w:val="CommentTextChar"/>
    <w:link w:val="CommentSubject"/>
    <w:uiPriority w:val="99"/>
    <w:semiHidden/>
    <w:rsid w:val="00262D8C"/>
    <w:rPr>
      <w:b/>
      <w:bCs/>
      <w:sz w:val="20"/>
      <w:szCs w:val="20"/>
    </w:rPr>
  </w:style>
  <w:style w:type="paragraph" w:styleId="BalloonText">
    <w:name w:val="Balloon Text"/>
    <w:basedOn w:val="Normal"/>
    <w:link w:val="BalloonTextChar"/>
    <w:uiPriority w:val="99"/>
    <w:semiHidden/>
    <w:unhideWhenUsed/>
    <w:rsid w:val="00262D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349862">
      <w:bodyDiv w:val="1"/>
      <w:marLeft w:val="0"/>
      <w:marRight w:val="0"/>
      <w:marTop w:val="0"/>
      <w:marBottom w:val="0"/>
      <w:divBdr>
        <w:top w:val="none" w:sz="0" w:space="0" w:color="auto"/>
        <w:left w:val="none" w:sz="0" w:space="0" w:color="auto"/>
        <w:bottom w:val="none" w:sz="0" w:space="0" w:color="auto"/>
        <w:right w:val="none" w:sz="0" w:space="0" w:color="auto"/>
      </w:divBdr>
    </w:div>
    <w:div w:id="190521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2706</Characters>
  <Application>Microsoft Office Word</Application>
  <DocSecurity>0</DocSecurity>
  <Lines>22</Lines>
  <Paragraphs>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Liu</dc:creator>
  <cp:keywords/>
  <dc:description/>
  <cp:lastModifiedBy>Nikolas Krstic</cp:lastModifiedBy>
  <cp:revision>2</cp:revision>
  <dcterms:created xsi:type="dcterms:W3CDTF">2018-02-06T03:57:00Z</dcterms:created>
  <dcterms:modified xsi:type="dcterms:W3CDTF">2018-02-06T03:57:00Z</dcterms:modified>
</cp:coreProperties>
</file>